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2B95" w14:textId="77777777" w:rsidR="00B27B58" w:rsidRDefault="00350CAD">
      <w:pPr>
        <w:pStyle w:val="Title"/>
      </w:pPr>
      <w:r>
        <w:t>Individual Variation in Animal Movement and Effects on Seed Dispersal Distance</w:t>
      </w:r>
    </w:p>
    <w:p w14:paraId="13DBC9F9" w14:textId="34259F01" w:rsidR="00B27B58" w:rsidRDefault="00350CAD">
      <w:pPr>
        <w:pStyle w:val="Abstract"/>
      </w:pPr>
      <w:r>
        <w:t xml:space="preserve">Seed dispersal is a fundamental process in plant ecology and due to its </w:t>
      </w:r>
      <w:r w:rsidR="00030349">
        <w:t>importance in shaping plant distribution and communities</w:t>
      </w:r>
      <w:r>
        <w:t xml:space="preserve">, various modelling approaches have been developed to </w:t>
      </w:r>
      <w:r w:rsidR="00030349">
        <w:t>predict</w:t>
      </w:r>
      <w:r>
        <w:t xml:space="preserve"> seed movement and dispersal mechanisms. </w:t>
      </w:r>
      <w:r w:rsidR="00702265">
        <w:t>F</w:t>
      </w:r>
      <w:r>
        <w:t>rugivore-generated seed dispersal patterns</w:t>
      </w:r>
      <w:r w:rsidR="00702265">
        <w:t xml:space="preserve"> are largely influenced by</w:t>
      </w:r>
      <w:r>
        <w:t xml:space="preserve"> animal movement patterns, and </w:t>
      </w:r>
      <w:r w:rsidR="00702265">
        <w:t xml:space="preserve">the </w:t>
      </w:r>
      <w:r>
        <w:t>intraspecific variation in animal movement and behaviors. In particular, long-distance seed dispersal (LDD) plays a significant role in determining genetic diversity and range expansion</w:t>
      </w:r>
      <w:r w:rsidR="00030349">
        <w:t xml:space="preserve"> in plants.</w:t>
      </w:r>
      <w:r w:rsidR="00702265">
        <w:t xml:space="preserve"> As frugivores can travel long distances and transport seed</w:t>
      </w:r>
      <w:r w:rsidR="002D087D">
        <w:t>s</w:t>
      </w:r>
      <w:r w:rsidR="00702265">
        <w:t xml:space="preserve"> with them, animal-mediated seed dispersal </w:t>
      </w:r>
      <w:r>
        <w:t>is a key component of LDD events. In this study we seek to understand the implications of individual variation in animal movement and how these can impact estimates of long</w:t>
      </w:r>
      <w:r w:rsidR="00702265">
        <w:t>-</w:t>
      </w:r>
      <w:r>
        <w:t>distance seed dispersal. We</w:t>
      </w:r>
      <w:r w:rsidR="00702265">
        <w:t xml:space="preserve"> use a simulation approach to explore the effects of intraspecific variation in animal movement rates on seed dispersal distances and</w:t>
      </w:r>
      <w:r>
        <w:t xml:space="preserve"> apply these methods to empirical </w:t>
      </w:r>
      <w:r w:rsidR="00702265">
        <w:t>data</w:t>
      </w:r>
      <w:r>
        <w:t xml:space="preserve"> for </w:t>
      </w:r>
      <w:r w:rsidR="00702265">
        <w:t>the</w:t>
      </w:r>
      <w:r>
        <w:t xml:space="preserve"> araçari, </w:t>
      </w:r>
      <w:proofErr w:type="spellStart"/>
      <w:r>
        <w:rPr>
          <w:i/>
        </w:rPr>
        <w:t>Pteroglossus</w:t>
      </w:r>
      <w:proofErr w:type="spellEnd"/>
      <w:r>
        <w:rPr>
          <w:i/>
        </w:rPr>
        <w:t xml:space="preserve"> </w:t>
      </w:r>
      <w:proofErr w:type="spellStart"/>
      <w:r>
        <w:rPr>
          <w:i/>
        </w:rPr>
        <w:t>pluricintus</w:t>
      </w:r>
      <w:proofErr w:type="spellEnd"/>
      <w:r>
        <w:t xml:space="preserve">, one of the primary frugivores for the Amazonian canopy tree </w:t>
      </w:r>
      <w:proofErr w:type="spellStart"/>
      <w:r>
        <w:rPr>
          <w:i/>
        </w:rPr>
        <w:t>Virola</w:t>
      </w:r>
      <w:proofErr w:type="spellEnd"/>
      <w:r>
        <w:rPr>
          <w:i/>
        </w:rPr>
        <w:t xml:space="preserve"> </w:t>
      </w:r>
      <w:proofErr w:type="spellStart"/>
      <w:r>
        <w:rPr>
          <w:i/>
        </w:rPr>
        <w:t>flexuosa</w:t>
      </w:r>
      <w:proofErr w:type="spellEnd"/>
      <w:r>
        <w:t xml:space="preserve">. We combine animal movement data and gut retention time to simulate </w:t>
      </w:r>
      <w:proofErr w:type="spellStart"/>
      <w:r>
        <w:rPr>
          <w:i/>
        </w:rPr>
        <w:t>Virola</w:t>
      </w:r>
      <w:proofErr w:type="spellEnd"/>
      <w:r>
        <w:t xml:space="preserve"> seed dispersal with an individual-based model on a homogeneous landscape. This approach showed that variation in individual araçari movement directly influence</w:t>
      </w:r>
      <w:r w:rsidR="00702265">
        <w:t>s</w:t>
      </w:r>
      <w:r>
        <w:t xml:space="preserve"> the estimated number of long-distance dispersal events for </w:t>
      </w:r>
      <w:proofErr w:type="spellStart"/>
      <w:r>
        <w:rPr>
          <w:i/>
        </w:rPr>
        <w:t>Virola</w:t>
      </w:r>
      <w:proofErr w:type="spellEnd"/>
      <w:r>
        <w:t xml:space="preserve"> seeds. Additionally, we include an approach using statistics of extremes to characterize the tail behavior of generated seed dispersal kernels under varying levels of intraspecific variation of animal movement. We found that models </w:t>
      </w:r>
      <w:r w:rsidR="00702265">
        <w:t>ignoring</w:t>
      </w:r>
      <w:r>
        <w:t xml:space="preserve"> underlying variation in individual animal movement, underestimate long-distance seed dispersal events and maximum seed dispersal distances.</w:t>
      </w:r>
    </w:p>
    <w:p w14:paraId="71E01CF0" w14:textId="77777777" w:rsidR="00B27B58" w:rsidRDefault="00350CAD">
      <w:r>
        <w:br w:type="page"/>
      </w:r>
    </w:p>
    <w:p w14:paraId="3DC307F7" w14:textId="77777777" w:rsidR="00B27B58" w:rsidRDefault="00350CAD">
      <w:pPr>
        <w:pStyle w:val="Heading1"/>
      </w:pPr>
      <w:bookmarkStart w:id="0" w:name="introduction"/>
      <w:r>
        <w:lastRenderedPageBreak/>
        <w:t>Introduction</w:t>
      </w:r>
      <w:bookmarkEnd w:id="0"/>
    </w:p>
    <w:p w14:paraId="7E157468" w14:textId="5041EC94" w:rsidR="00B27B58" w:rsidRDefault="00350CAD">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 </w:t>
      </w:r>
      <w:commentRangeStart w:id="1"/>
      <w:r w:rsidR="005F472F">
        <w:fldChar w:fldCharType="begin"/>
      </w:r>
      <w:r w:rsidR="005F472F">
        <w:instrText xml:space="preserve"> ADDIN ZOTERO_ITEM CSL_CITATION {"citationID":"UbPu8ZPz","properties":{"formattedCitation":"(Benedetti-Cecchi 2003; Inouye 2005)","plainCitation":"(Benedetti-Cecchi 2003; Inouye 2005)","noteIndex":0},"citationItems":[{"id":1220,"uris":["http://zotero.org/users/5667637/items/MFWTDCWM"],"uri":["http://zotero.org/users/5667637/items/MFWTDCWM"],"itemData":{"id":1220,"type":"article-journal","abstract":"Experiments in ecology are usually designed to provide tests of hypotheses on the influence of the mean intensity of causal processes, whereas the variance around mean effects has been largely overlooked as a causal force in biological assemblages. Repetition of experiments in space and time provides an estimate of this variability at specific scales, but does not explain how changes in variance generate structure in assemblages and the extent to which variance and mean intensity interact. This paper seeks to identify suitable procedures for empirical analyses on the influence of variance and mean intensity of predictor ecological variables on spatial and temporal patterns in natural populations. A survey of the ecological literature indicates that temporal variability in studies of disturbance and in analyses of consumer–resource interactions is generally expressed in terms of frequency of events. This is inappropriate, as frequency confounds the variance with the mean effect size of a process. A possible solution to the problem involves experimental designs in which levels of intensity and those of variability are chosen independently over explicit spatial or temporal scales and treated as fixed, orthogonal factors. Examples are offered for various scenarios of consumer–resource interactions along with indications for statistical tests of hypotheses. Such novel approaches have important ramifications for understanding variability in a wide range of ecological contexts and for predicting the response of assemblages to increased environmental fluctuations, including those expected under modified climate conditions.","container-title":"Ecology","DOI":"10.1890/02-8011","ISSN":"1939-9170","issue":"9","language":"en","note":"intro","page":"2335-2346","source":"Wiley Online Library","title":"The Importance of the Variance Around the Mean Effect Size of Ecological Processes","volume":"84","author":[{"family":"Benedetti-Cecchi","given":"Lisandro"}],"issued":{"date-parts":[["2003"]]}}},{"id":1237,"uris":["http://zotero.org/users/5667637/items/T348JKQG"],"uri":["http://zotero.org/users/5667637/items/T348JKQG"],"itemData":{"id":1237,"type":"article-journal","archive":"JSTOR","container-title":"Ecology","ISSN":"0012-9658","issue":"1","note":"intro","page":"262-265","source":"JSTOR","title":"The Importance of the Variance around the Mean Effect Size of Ecological Processes: Comment","title-short":"The Importance of the Variance around the Mean Effect Size of Ecological Processes","volume":"86","author":[{"family":"Inouye","given":"Brian D."}],"issued":{"date-parts":[["2005"]]}}}],"schema":"https://github.com/citation-style-language/schema/raw/master/csl-citation.json"} </w:instrText>
      </w:r>
      <w:r w:rsidR="005F472F">
        <w:fldChar w:fldCharType="separate"/>
      </w:r>
      <w:r w:rsidR="005F472F" w:rsidRPr="005F472F">
        <w:rPr>
          <w:rFonts w:ascii="Cambria" w:hAnsi="Cambria"/>
        </w:rPr>
        <w:t>(Benedetti-Cecchi 2003; Inouye 2005)</w:t>
      </w:r>
      <w:r w:rsidR="005F472F">
        <w:fldChar w:fldCharType="end"/>
      </w:r>
      <w:commentRangeEnd w:id="1"/>
      <w:r w:rsidR="002D087D">
        <w:rPr>
          <w:rStyle w:val="CommentReference"/>
        </w:rPr>
        <w:commentReference w:id="1"/>
      </w:r>
      <w:r w:rsidR="005F472F">
        <w:t>.</w:t>
      </w:r>
      <w:r>
        <w:t xml:space="preserve"> Variation is now considered a property of ecological systems that might contain as much ecological information as do averages and regularities in nature</w:t>
      </w:r>
      <w:r w:rsidR="00382FAB">
        <w:t xml:space="preserve"> </w:t>
      </w:r>
      <w:r w:rsidR="00382FAB">
        <w:fldChar w:fldCharType="begin"/>
      </w:r>
      <w:r w:rsidR="00382FAB">
        <w:instrText xml:space="preserve"> ADDIN ZOTERO_ITEM CSL_CITATION {"citationID":"x8xIXxKJ","properties":{"formattedCitation":"(Benedetti-Cecchi 2003; Violle {\\i{}et al.} 2012)","plainCitation":"(Benedetti-Cecchi 2003; Violle et al. 2012)","noteIndex":0},"citationItems":[{"id":1220,"uris":["http://zotero.org/users/5667637/items/MFWTDCWM"],"uri":["http://zotero.org/users/5667637/items/MFWTDCWM"],"itemData":{"id":1220,"type":"article-journal","abstract":"Experiments in ecology are usually designed to provide tests of hypotheses on the influence of the mean intensity of causal processes, whereas the variance around mean effects has been largely overlooked as a causal force in biological assemblages. Repetition of experiments in space and time provides an estimate of this variability at specific scales, but does not explain how changes in variance generate structure in assemblages and the extent to which variance and mean intensity interact. This paper seeks to identify suitable procedures for empirical analyses on the influence of variance and mean intensity of predictor ecological variables on spatial and temporal patterns in natural populations. A survey of the ecological literature indicates that temporal variability in studies of disturbance and in analyses of consumer–resource interactions is generally expressed in terms of frequency of events. This is inappropriate, as frequency confounds the variance with the mean effect size of a process. A possible solution to the problem involves experimental designs in which levels of intensity and those of variability are chosen independently over explicit spatial or temporal scales and treated as fixed, orthogonal factors. Examples are offered for various scenarios of consumer–resource interactions along with indications for statistical tests of hypotheses. Such novel approaches have important ramifications for understanding variability in a wide range of ecological contexts and for predicting the response of assemblages to increased environmental fluctuations, including those expected under modified climate conditions.","container-title":"Ecology","DOI":"10.1890/02-8011","ISSN":"1939-9170","issue":"9","language":"en","note":"intro","page":"2335-2346","source":"Wiley Online Library","title":"The Importance of the Variance Around the Mean Effect Size of Ecological Processes","volume":"84","author":[{"family":"Benedetti-Cecchi","given":"Lisandro"}],"issued":{"date-parts":[["2003"]]}}},{"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382FAB">
        <w:fldChar w:fldCharType="separate"/>
      </w:r>
      <w:r w:rsidR="00382FAB" w:rsidRPr="00382FAB">
        <w:rPr>
          <w:rFonts w:ascii="Cambria" w:hAnsi="Cambria" w:cs="Times New Roman"/>
          <w:szCs w:val="24"/>
        </w:rPr>
        <w:t xml:space="preserve">(Benedetti-Cecchi 2003; Violle </w:t>
      </w:r>
      <w:r w:rsidR="00382FAB" w:rsidRPr="00382FAB">
        <w:rPr>
          <w:rFonts w:ascii="Cambria" w:hAnsi="Cambria" w:cs="Times New Roman"/>
          <w:i/>
          <w:iCs/>
          <w:szCs w:val="24"/>
        </w:rPr>
        <w:t>et al.</w:t>
      </w:r>
      <w:r w:rsidR="00382FAB" w:rsidRPr="00382FAB">
        <w:rPr>
          <w:rFonts w:ascii="Cambria" w:hAnsi="Cambria" w:cs="Times New Roman"/>
          <w:szCs w:val="24"/>
        </w:rPr>
        <w:t xml:space="preserve"> 2012)</w:t>
      </w:r>
      <w:r w:rsidR="00382FAB">
        <w:fldChar w:fldCharType="end"/>
      </w:r>
      <w:r w:rsidR="00382FAB">
        <w:t xml:space="preserve">. </w:t>
      </w:r>
      <w:r>
        <w:t>Individual variation, i.e.</w:t>
      </w:r>
      <w:r w:rsidR="00D87092">
        <w:t>,</w:t>
      </w:r>
      <w:r>
        <w:t xml:space="preserve"> the possibility for individuals within a population to present different ecological strategies or traits </w:t>
      </w:r>
      <w:r w:rsidR="00341BEB">
        <w:fldChar w:fldCharType="begin"/>
      </w:r>
      <w:r w:rsidR="00341BEB">
        <w:instrText xml:space="preserve"> ADDIN ZOTERO_ITEM CSL_CITATION {"citationID":"tpZHatlL","properties":{"formattedCitation":"(Violle {\\i{}et al.} 2012)","plainCitation":"(Violle et al. 2012)","noteIndex":0},"citationItems":[{"id":1223,"uris":["http://zotero.org/users/5667637/items/UQFX7P4I"],"uri":["http://zotero.org/users/5667637/items/UQFX7P4I"],"itemData":{"id":1223,"type":"article-journal","abstract":"Despite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341BEB">
        <w:fldChar w:fldCharType="separate"/>
      </w:r>
      <w:r w:rsidR="00341BEB" w:rsidRPr="00341BEB">
        <w:rPr>
          <w:rFonts w:ascii="Cambria" w:hAnsi="Cambria" w:cs="Times New Roman"/>
          <w:szCs w:val="24"/>
        </w:rPr>
        <w:t xml:space="preserve">(Violle </w:t>
      </w:r>
      <w:r w:rsidR="00341BEB" w:rsidRPr="00341BEB">
        <w:rPr>
          <w:rFonts w:ascii="Cambria" w:hAnsi="Cambria" w:cs="Times New Roman"/>
          <w:i/>
          <w:iCs/>
          <w:szCs w:val="24"/>
        </w:rPr>
        <w:t>et al.</w:t>
      </w:r>
      <w:r w:rsidR="00341BEB" w:rsidRPr="00341BEB">
        <w:rPr>
          <w:rFonts w:ascii="Cambria" w:hAnsi="Cambria" w:cs="Times New Roman"/>
          <w:szCs w:val="24"/>
        </w:rPr>
        <w:t xml:space="preserve"> 2012)</w:t>
      </w:r>
      <w:r w:rsidR="00341BEB">
        <w:fldChar w:fldCharType="end"/>
      </w:r>
      <w:r w:rsidR="00382FAB">
        <w:t>,</w:t>
      </w:r>
      <w:r w:rsidR="00341BEB">
        <w:t xml:space="preserve"> </w:t>
      </w:r>
      <w:r>
        <w:t xml:space="preserve">has been widely discussed in ecology and evolutionary biology. </w:t>
      </w:r>
      <w:r w:rsidR="00D87092">
        <w:t>I</w:t>
      </w:r>
      <w:r>
        <w:t>t is widely recognized that individual variation plays a key role</w:t>
      </w:r>
      <w:r w:rsidR="00382FAB">
        <w:t xml:space="preserve"> </w:t>
      </w:r>
      <w:r>
        <w:t>in the evolution of species and clades, and the relevance of individual variation in the performance of populations and species facing current threats (e.g.</w:t>
      </w:r>
      <w:r w:rsidR="00D87092">
        <w:t>,</w:t>
      </w:r>
      <w:r>
        <w:t> climate change, fragmentation and habitat loss) is a growing field of research</w:t>
      </w:r>
      <w:r w:rsidR="002D087D">
        <w:t xml:space="preserve"> </w:t>
      </w:r>
      <w:r w:rsidR="002D087D">
        <w:fldChar w:fldCharType="begin"/>
      </w:r>
      <w:r w:rsidR="002D087D">
        <w:instrText xml:space="preserve"> ADDIN ZOTERO_ITEM CSL_CITATION {"citationID":"fL6jvfXI","properties":{"formattedCitation":"(Forsman &amp; Wennersten 2016)","plainCitation":"(Forsman &amp; Wennersten 2016)","noteIndex":0},"citationItems":[{"id":1243,"uris":["http://zotero.org/users/5667637/items/5VERHKA5"],"uri":["http://zotero.org/users/5667637/items/5VERHKA5"],"itemData":{"id":1243,"type":"article-journal","abstract":"Biological diversity is threatened by exploitation, fragmentation of natural habitats, pollution, climate change, and anthropogenic spread of species. The question of how among-individual variation influences the performance of populations and species is a poorly explored but currently growing field of research. Here, we review 31 experimental and 14 comparative studies and first investigate whether there is empirical support for the propositions that higher levels of among-individual phenotypic and genetic variation promote the ecological and evolutionary success of populations and species in the face of environmental change. Next, we examine whether and how the effect of diversity depends on environmental conditions. Finally, we explore whether the relationship linking population fitness to diversity is typically linear, asymptotic, or whether the benefits peak at intermediate diversity. The reviewed studies provide strong, almost invariable, evidence that more variable populations are less vulnerable to environmental changes, show decreased fluctuations in population size, have superior establishment success, larger distribution ranges, and are less extinction prone, compared with less variable populations or species. Given the overwhelming evidence that variation promotes population performance, it is important to identify conditions when increased variation does not have the theoretically expected effect, a question of considerable importance in biodiversity management, where there are many other practical constraints. We find that experimental outcomes generally support the notion that genetic and phenotypic variation is of greater importance under more stressful than under benign conditions. Finally, population performance increased linearly with increasing diversity in the majority (10 of 12) of manipulation studies that included four or more diversity levels; only two experiments detected curvilinear relationships.","container-title":"Ecography","DOI":"10.1111/ecog.01357","ISSN":"1600-0587","issue":"7","language":"en","note":"intro","page":"630-648","source":"Wiley Online Library","title":"Inter-individual variation promotes ecological success of populations and species: evidence from experimental and comparative studies","title-short":"Inter-individual variation promotes ecological success of populations and species","volume":"39","author":[{"family":"Forsman","given":"Anders"},{"family":"Wennersten","given":"Lena"}],"issued":{"date-parts":[["2016"]]}}}],"schema":"https://github.com/citation-style-language/schema/raw/master/csl-citation.json"} </w:instrText>
      </w:r>
      <w:r w:rsidR="002D087D">
        <w:fldChar w:fldCharType="separate"/>
      </w:r>
      <w:r w:rsidR="002D087D" w:rsidRPr="002D087D">
        <w:rPr>
          <w:rFonts w:ascii="Cambria" w:hAnsi="Cambria"/>
        </w:rPr>
        <w:t>(Forsman &amp; Wennersten 2016)</w:t>
      </w:r>
      <w:r w:rsidR="002D087D">
        <w:fldChar w:fldCharType="end"/>
      </w:r>
      <w:r w:rsidR="002D087D">
        <w:t>.</w:t>
      </w:r>
      <w:r>
        <w:t xml:space="preserve"> In ecology, individual variation is often mentioned as a mechanism for populations to reduce competition pressure</w:t>
      </w:r>
      <w:r w:rsidR="002D087D">
        <w:t xml:space="preserve"> </w:t>
      </w:r>
      <w:r w:rsidR="002D087D">
        <w:fldChar w:fldCharType="begin"/>
      </w:r>
      <w:r w:rsidR="002D087D">
        <w:instrText xml:space="preserve"> ADDIN ZOTERO_ITEM CSL_CITATION {"citationID":"ULtU5yn2","properties":{"formattedCitation":"(Bolnick {\\i{}et al.} 2010; Ara\\uc0\\u250{}jo {\\i{}et al.} 2011)","plainCitation":"(Bolnick et al. 2010; Araújo et al. 2011)","noteIndex":0},"citationItems":[{"id":1228,"uris":["http://zotero.org/users/5667637/items/AD9A6DEU"],"uri":["http://zotero.org/users/5667637/items/AD9A6DEU"],"itemData":{"id":1228,"type":"article-journal","abstract":"A species's niche width reflects a balance between the diversifying effects of intraspecific competition and the constraining effects of interspecific competition. This balance shifts when a species from a competitive environment invades a depauperate habitat where interspecific competition is reduced. The resulting ecological release permits population niche expansion, via increased individual niche widths and/or increased among-individual variation. We report an experimental test of the theory of ecological release in three-spine stickleback (Gasterosteus aculeatus). We factorially manipulated the presence or absence of two interspecific competitors: juvenile cut-throat trout (Oncorhynchus clarki) and prickly sculpin (Cottus asper). Consistent with the classic niche variation hypothesis, release from trout competition increased stickleback population niche width via increased among-individual variation, while individual niche widths remained unchanged. In contrast, release from sculpin competition had no effect on population niche width, because increased individual niche widths were offset by decreased between-individual variation. Our results confirm that ecological release from interspecific competition can lead to increases in niche width, and that these changes can occur on behavioural time scales. Importantly, we find that changes in population niche width are decoupled from changes in the niche widths of individuals within the population.","container-title":"Proceedings of the Royal Society B: Biological Sciences","DOI":"10.1098/rspb.2010.0018","issue":"1689","journalAbbreviation":"Proceedings of the Royal Society B: Biological Sciences","note":"intro","page":"1789-1797","source":"royalsocietypublishing.org (Atypon)","title":"Ecological release from interspecific competition leads to decoupled changes in population and individual niche width","volume":"277","author":[{"family":"Bolnick","given":"Daniel I."},{"family":"Ingram","given":"Travis"},{"family":"Stutz","given":"William E."},{"family":"Snowberg","given":"Lisa K."},{"family":"Lau","given":"On Lee"},{"family":"Paull","given":"Jeff S."}],"issued":{"date-parts":[["2010",6,22]]}}},{"id":1248,"uris":["http://zotero.org/users/5667637/items/ZVEZ79J5"],"uri":["http://zotero.org/users/5667637/items/ZVEZ79J5"],"itemData":{"id":1248,"type":"article-journal","abstract":"Ecology Letters (2011) 14: 948–958 Abstract Many generalist populations are composed of specialised individuals, whose niches are small subsets of the population niche. This ‘individual specialisation’ is a widespread phenomenon in natural populations, but until recently few studies quantified the magnitude of individual specialisation and how this magnitude varies among populations or contexts. Such quantitative approaches are necessary for us to understand how ecological interactions influence the amount of among-individual variation, and how the amount of variation might affect ecological dynamics. Herein, we review recent studies of individual specialisation, emphasising the novel insights arising from quantitative measures of diet variation. Experimental and comparative studies have confirmed long-standing theoretical expectations that the magnitude of among-individual diet variation depends on the level of intra and interspecific competition, ecological opportunity and predation. In contrast, there is little empirical information as to how individual specialisation affects community dynamics. We discuss some emerging methodological issues as guidelines for researchers studying individual specialisation, and make specific recommendations regarding avenues for future research.","container-title":"Ecology Letters","DOI":"10.1111/j.1461-0248.2011.01662.x","ISSN":"1461-0248","issue":"9","language":"en","note":"intro","page":"948-958","source":"Wiley Online Library","title":"The ecological causes of individual specialisation","volume":"14","author":[{"family":"Araújo","given":"Márcio S."},{"family":"Bolnick","given":"Daniel I."},{"family":"Layman","given":"Craig A."}],"issued":{"date-parts":[["2011"]]}}}],"schema":"https://github.com/citation-style-language/schema/raw/master/csl-citation.json"} </w:instrText>
      </w:r>
      <w:r w:rsidR="002D087D">
        <w:fldChar w:fldCharType="separate"/>
      </w:r>
      <w:r w:rsidR="002D087D" w:rsidRPr="002D087D">
        <w:rPr>
          <w:rFonts w:ascii="Cambria" w:hAnsi="Cambria" w:cs="Times New Roman"/>
          <w:szCs w:val="24"/>
        </w:rPr>
        <w:t xml:space="preserve">(Bolnick </w:t>
      </w:r>
      <w:r w:rsidR="002D087D" w:rsidRPr="002D087D">
        <w:rPr>
          <w:rFonts w:ascii="Cambria" w:hAnsi="Cambria" w:cs="Times New Roman"/>
          <w:i/>
          <w:iCs/>
          <w:szCs w:val="24"/>
        </w:rPr>
        <w:t>et al.</w:t>
      </w:r>
      <w:r w:rsidR="002D087D" w:rsidRPr="002D087D">
        <w:rPr>
          <w:rFonts w:ascii="Cambria" w:hAnsi="Cambria" w:cs="Times New Roman"/>
          <w:szCs w:val="24"/>
        </w:rPr>
        <w:t xml:space="preserve"> 2010; Araújo </w:t>
      </w:r>
      <w:r w:rsidR="002D087D" w:rsidRPr="002D087D">
        <w:rPr>
          <w:rFonts w:ascii="Cambria" w:hAnsi="Cambria" w:cs="Times New Roman"/>
          <w:i/>
          <w:iCs/>
          <w:szCs w:val="24"/>
        </w:rPr>
        <w:t>et al.</w:t>
      </w:r>
      <w:r w:rsidR="002D087D" w:rsidRPr="002D087D">
        <w:rPr>
          <w:rFonts w:ascii="Cambria" w:hAnsi="Cambria" w:cs="Times New Roman"/>
          <w:szCs w:val="24"/>
        </w:rPr>
        <w:t xml:space="preserve"> 2011)</w:t>
      </w:r>
      <w:r w:rsidR="002D087D">
        <w:fldChar w:fldCharType="end"/>
      </w:r>
      <w:r w:rsidR="002D087D">
        <w:t>.</w:t>
      </w:r>
      <w:r>
        <w:t xml:space="preserve"> Based on the niche complementarity principle, phenotypically different individuals will compete less strongly than more similar individuals</w:t>
      </w:r>
      <w:r w:rsidR="002D087D">
        <w:t xml:space="preserve"> </w:t>
      </w:r>
      <w:r w:rsidR="002D087D">
        <w:fldChar w:fldCharType="begin"/>
      </w:r>
      <w:r w:rsidR="002D087D">
        <w:instrText xml:space="preserve"> ADDIN ZOTERO_ITEM CSL_CITATION {"citationID":"x12hTzdW","properties":{"formattedCitation":"(Bolnick {\\i{}et al.} 2011)","plainCitation":"(Bolnick et al. 2011)","noteIndex":0},"citationItems":[{"id":1231,"uris":["http://zotero.org/users/5667637/items/R3K4WU67"],"uri":["http://zotero.org/users/5667637/items/R3K4WU67"],"itemData":{"id":1231,"type":"article-journal","abstract":"Natural populations consist of phenotypically diverse individuals that exhibit variation in their demographic parameters and intra- and inter-specific interactions. Recent experimental work indicates that such variation can have significant ecological effects. However, ecological models typically disregard this variation and focus instead on trait means and total population density. Under what situations is this simplification appropriate? Why might intraspecific variation alter ecological dynamics? In this review we synthesize recent theory and identify six general mechanisms by which trait variation changes the outcome of ecological interactions. These mechanisms include several direct effects of trait variation per se and indirect effects arising from the role of genetic variation in trait evolution.","container-title":"Trends in Ecology &amp; Evolution","DOI":"10.1016/j.tree.2011.01.009","ISSN":"0169-5347","issue":"4","journalAbbreviation":"Trends in Ecology &amp; Evolution","language":"en","note":"intro","page":"183-192","source":"ScienceDirect","title":"Why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2D087D">
        <w:fldChar w:fldCharType="separate"/>
      </w:r>
      <w:r w:rsidR="002D087D" w:rsidRPr="002D087D">
        <w:rPr>
          <w:rFonts w:ascii="Cambria" w:hAnsi="Cambria" w:cs="Times New Roman"/>
          <w:szCs w:val="24"/>
        </w:rPr>
        <w:t xml:space="preserve">(Bolnick </w:t>
      </w:r>
      <w:r w:rsidR="002D087D" w:rsidRPr="002D087D">
        <w:rPr>
          <w:rFonts w:ascii="Cambria" w:hAnsi="Cambria" w:cs="Times New Roman"/>
          <w:i/>
          <w:iCs/>
          <w:szCs w:val="24"/>
        </w:rPr>
        <w:t>et al.</w:t>
      </w:r>
      <w:r w:rsidR="002D087D" w:rsidRPr="002D087D">
        <w:rPr>
          <w:rFonts w:ascii="Cambria" w:hAnsi="Cambria" w:cs="Times New Roman"/>
          <w:szCs w:val="24"/>
        </w:rPr>
        <w:t xml:space="preserve"> 2011)</w:t>
      </w:r>
      <w:r w:rsidR="002D087D">
        <w:fldChar w:fldCharType="end"/>
      </w:r>
      <w:r>
        <w:t xml:space="preserve">, thus individual variation would act as a release from intra- and interspecific competition at a local scale. Despite the </w:t>
      </w:r>
      <w:r w:rsidR="002D087D">
        <w:t>well-recognized</w:t>
      </w:r>
      <w:r>
        <w:t xml:space="preserve"> importance of individual variation in ecological and evolutionary processes, ecological theory has </w:t>
      </w:r>
      <w:r w:rsidR="00D87092">
        <w:t xml:space="preserve">primarily </w:t>
      </w:r>
      <w:r>
        <w:t>emphasized interspecific variation</w:t>
      </w:r>
      <w:r w:rsidR="002D087D">
        <w:t xml:space="preserve"> </w:t>
      </w:r>
      <w:r w:rsidR="002D087D">
        <w:fldChar w:fldCharType="begin"/>
      </w:r>
      <w:r w:rsidR="002D087D">
        <w:instrText xml:space="preserve"> ADDIN ZOTERO_ITEM CSL_CITATION {"citationID":"9UvvJ3MJ","properties":{"formattedCitation":"(Violle {\\i{}et al.} 2012)","plainCitation":"(Violle et al. 2012)","noteIndex":0},"citationItems":[{"id":1223,"uris":["http://zotero.org/users/5667637/items/UQFX7P4I"],"uri":["http://zotero.org/users/5667637/items/UQFX7P4I"],"itemData":{"id":1223,"type":"article-journal","abstract":"Despite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communities.","container-title":"Trends in Ecology &amp; Evolution","DOI":"10.1016/j.tree.2011.11.014","ISSN":"0169-5347","issue":"4","journalAbbreviation":"Trends in Ecology &amp; Evolution","language":"en","note":"intro","page":"244-252","source":"ScienceDirect","title":"The return of the variance: intraspecific variability in community ecology","title-short":"The return of the variance","volume":"27","author":[{"family":"Violle","given":"Cyrille"},{"family":"Enquist","given":"Brian J."},{"family":"McGill","given":"Brian J."},{"family":"Jiang","given":"Lin"},{"family":"Albert","given":"Cécile H."},{"family":"Hulshof","given":"Catherine"},{"family":"Jung","given":"Vincent"},{"family":"Messier","given":"Julie"}],"issued":{"date-parts":[["2012",4,1]]}}}],"schema":"https://github.com/citation-style-language/schema/raw/master/csl-citation.json"} </w:instrText>
      </w:r>
      <w:r w:rsidR="002D087D">
        <w:fldChar w:fldCharType="separate"/>
      </w:r>
      <w:r w:rsidR="002D087D" w:rsidRPr="002D087D">
        <w:rPr>
          <w:rFonts w:ascii="Cambria" w:hAnsi="Cambria" w:cs="Times New Roman"/>
          <w:szCs w:val="24"/>
        </w:rPr>
        <w:t xml:space="preserve">(Violle </w:t>
      </w:r>
      <w:r w:rsidR="002D087D" w:rsidRPr="002D087D">
        <w:rPr>
          <w:rFonts w:ascii="Cambria" w:hAnsi="Cambria" w:cs="Times New Roman"/>
          <w:i/>
          <w:iCs/>
          <w:szCs w:val="24"/>
        </w:rPr>
        <w:t>et al.</w:t>
      </w:r>
      <w:r w:rsidR="002D087D" w:rsidRPr="002D087D">
        <w:rPr>
          <w:rFonts w:ascii="Cambria" w:hAnsi="Cambria" w:cs="Times New Roman"/>
          <w:szCs w:val="24"/>
        </w:rPr>
        <w:t xml:space="preserve"> 2012)</w:t>
      </w:r>
      <w:r w:rsidR="002D087D">
        <w:fldChar w:fldCharType="end"/>
      </w:r>
      <w:r w:rsidR="002D087D">
        <w:t>.</w:t>
      </w:r>
      <w:r>
        <w:t xml:space="preserve"> Not surprisingly, the role of individual variability on the outcome of species interactions has also been poorly studied; most models of species interactions assume that all conspecific individuals are equivalent and interchangeable </w:t>
      </w:r>
      <w:r w:rsidR="002D087D">
        <w:fldChar w:fldCharType="begin"/>
      </w:r>
      <w:r w:rsidR="002D087D">
        <w:instrText xml:space="preserve"> ADDIN ZOTERO_ITEM CSL_CITATION {"citationID":"0vfZmEZ6","properties":{"formattedCitation":"(Bolnick {\\i{}et al.} 2011)","plainCitation":"(Bolnick et al. 2011)","noteIndex":0},"citationItems":[{"id":1231,"uris":["http://zotero.org/users/5667637/items/R3K4WU67"],"uri":["http://zotero.org/users/5667637/items/R3K4WU67"],"itemData":{"id":1231,"type":"article-journal","abstract":"Natural populations consist of phenotypically diverse individuals that exhibit variation in their demographic parameters and intra- and inter-specific interactions. Recent experimental work indicates that such variation can have significant ecological effects. However, ecological models typically disregard this variation and focus instead on trait means and total population density. Under what situations is this simplification appropriate? Why might intraspecific variation alter ecological dynamics? In this review we synthesize recent theory and identify six general mechanisms by which trait variation changes the outcome of ecological interactions. These mechanisms include several direct effects of trait variation per se and indirect effects arising from the role of genetic variation in trait evolution.","container-title":"Trends in Ecology &amp; Evolution","DOI":"10.1016/j.tree.2011.01.009","ISSN":"0169-5347","issue":"4","journalAbbreviation":"Trends in Ecology &amp; Evolution","language":"en","note":"intro","page":"183-192","source":"ScienceDirect","title":"Why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2D087D">
        <w:fldChar w:fldCharType="separate"/>
      </w:r>
      <w:r w:rsidR="002D087D" w:rsidRPr="002D087D">
        <w:rPr>
          <w:rFonts w:ascii="Cambria" w:hAnsi="Cambria" w:cs="Times New Roman"/>
          <w:szCs w:val="24"/>
        </w:rPr>
        <w:t xml:space="preserve">(Bolnick </w:t>
      </w:r>
      <w:r w:rsidR="002D087D" w:rsidRPr="002D087D">
        <w:rPr>
          <w:rFonts w:ascii="Cambria" w:hAnsi="Cambria" w:cs="Times New Roman"/>
          <w:i/>
          <w:iCs/>
          <w:szCs w:val="24"/>
        </w:rPr>
        <w:t>et al.</w:t>
      </w:r>
      <w:r w:rsidR="002D087D" w:rsidRPr="002D087D">
        <w:rPr>
          <w:rFonts w:ascii="Cambria" w:hAnsi="Cambria" w:cs="Times New Roman"/>
          <w:szCs w:val="24"/>
        </w:rPr>
        <w:t xml:space="preserve"> 2011)</w:t>
      </w:r>
      <w:r w:rsidR="002D087D">
        <w:fldChar w:fldCharType="end"/>
      </w:r>
      <w:r>
        <w:t>. Individuals, however, differ in several aspects that will affect their interactions with other species. This variability makes individuals non-interchangeable from the perspective of interacting patterns (</w:t>
      </w:r>
      <w:r w:rsidR="002D087D">
        <w:fldChar w:fldCharType="begin"/>
      </w:r>
      <w:r w:rsidR="002D087D">
        <w:instrText xml:space="preserve"> ADDIN ZOTERO_ITEM CSL_CITATION {"citationID":"cgYKy4P3","properties":{"formattedCitation":"(Bolnick {\\i{}et al.} 2003; Gonz\\uc0\\u225{}lez-Varo &amp; Traveset 2016)","plainCitation":"(Bolnick et al. 2003; González-Varo &amp; Traveset 2016)","noteIndex":0},"citationItems":[{"id":1234,"uris":["http://zotero.org/users/5667637/items/EUTDXYRJ"],"uri":["http://zotero.org/users/5667637/items/EUTDXYRJ"],"itemData":{"id":1234,"type":"article-journal","abstract":"Most empirical and theoretical studies of resource use and population dynamics treat conspecific individuals as ecologically equivalent. This simplification is only justified if interindividual niche variation is rare, weak, or has a trivial effect on ecological processes. This article reviews the incidence, degree, causes, and implications of individual‐level niche variation to challenge these simplifications. Evidence for individual specialization is available for 93 species distributed across a broad range of taxonomic groups. Although few studies have quantified the degree to which individuals are specialized relative to their population, between‐individual variation can sometimes comprise the majority of the population’s niche width. The degree of individual specialization varies widely among species and among populations, reflecting a diverse array of physiological, behavioral, and ecological mechanisms that can generate intrapopulation variation. Finally, individual specialization has potentially important ecological, evolutionary, and conservation implications. Theory suggests that niche variation facilitates frequency‐dependent interactions that can profoundly affect the population’s stability, the amount of intraspecific competition, fitness‐function shapes, and the population’s capacity to diversify and speciate rapidly. Our collection of case studies suggests that individual specialization is a widespread but underappreciated phenomenon that poses many important but unanswered questions.","container-title":"The American Naturalist","DOI":"10.1086/343878","ISSN":"0003-0147","issue":"1","journalAbbreviation":"The American Naturalist","note":"intro","page":"1-28","source":"journals.uchicago.edu (Atypon)","title":"The Ecology of Individuals: Incidence and Implications of Individual Specialization.","title-short":"The Ecology of Individuals","volume":"161","author":[{"family":"Bolnick","given":"Daniel I."},{"family":"Svanbäck","given":"Richard"},{"family":"Fordyce","given":"James A."},{"family":"Yang","given":"Louie H."},{"family":"Davis","given":"Jeremy M."},{"family":"Hulsey","given":"C. Darrin"},{"family":"Forister","given":"Matthew L."}],"issued":{"date-parts":[["2003",1,1]]}}},{"id":1251,"uris":["http://zotero.org/users/5667637/items/FRWUDDLW"],"uri":["http://zotero.org/users/5667637/items/FRWUDDLW"],"itemData":{"id":1251,"type":"article-journal","abstract":"Forbidden links are defined as pairwise interactions that are prevented by the biological traits of the species. We focus here on the neglected importance of intraspecific trait variation in the forbidden link concept. We show how intraspecific trait variability at different spatiotemporal scales, and through ontogeny, reduces the expected prevalence of forbidden interactions. We also highlight how behavior can foster interactions that, from traits, would be predicted to be forbidden. We therefore discuss the drawbacks of frameworks recently developed to infer biotic interactions using available trait data (mean values). Mispredictions can have disproportionate effects on inferences about community dynamics. Thus, we suggest including intraspecific variability in trait-based models and using them to guide the sampling of real interactions in the field for validation.","container-title":"Trends in Ecology &amp; Evolution","DOI":"10.1016/j.tree.2016.06.009","ISSN":"0169-5347","issue":"9","journalAbbreviation":"Trends in Ecology &amp; Evolution","language":"en","note":"intro","page":"700-710","source":"ScienceDirect","title":"The Labile Limits of Forbidden Interactions","volume":"31","author":[{"family":"González-Varo","given":"Juan P."},{"family":"Traveset","given":"Anna"}],"issued":{"date-parts":[["2016",9,1]]}}}],"schema":"https://github.com/citation-style-language/schema/raw/master/csl-citation.json"} </w:instrText>
      </w:r>
      <w:r w:rsidR="002D087D">
        <w:fldChar w:fldCharType="separate"/>
      </w:r>
      <w:r w:rsidR="002D087D" w:rsidRPr="002D087D">
        <w:rPr>
          <w:rFonts w:ascii="Cambria" w:hAnsi="Cambria" w:cs="Times New Roman"/>
          <w:szCs w:val="24"/>
        </w:rPr>
        <w:t xml:space="preserve">(Bolnick </w:t>
      </w:r>
      <w:r w:rsidR="002D087D" w:rsidRPr="002D087D">
        <w:rPr>
          <w:rFonts w:ascii="Cambria" w:hAnsi="Cambria" w:cs="Times New Roman"/>
          <w:i/>
          <w:iCs/>
          <w:szCs w:val="24"/>
        </w:rPr>
        <w:t>et al.</w:t>
      </w:r>
      <w:r w:rsidR="002D087D" w:rsidRPr="002D087D">
        <w:rPr>
          <w:rFonts w:ascii="Cambria" w:hAnsi="Cambria" w:cs="Times New Roman"/>
          <w:szCs w:val="24"/>
        </w:rPr>
        <w:t xml:space="preserve"> 2003; González-Varo &amp; Traveset 2016)</w:t>
      </w:r>
      <w:r w:rsidR="002D087D">
        <w:fldChar w:fldCharType="end"/>
      </w:r>
      <w:r>
        <w:t xml:space="preserve">. The consequences of individual variability in interspecies interactions can even </w:t>
      </w:r>
      <w:r>
        <w:lastRenderedPageBreak/>
        <w:t>have cascading effects, going beyond from the species-species level to the community and ecosystem level</w:t>
      </w:r>
      <w:r w:rsidR="00EA3CDF">
        <w:fldChar w:fldCharType="begin"/>
      </w:r>
      <w:r w:rsidR="00EA3CDF">
        <w:instrText xml:space="preserve"> ADDIN ZOTERO_ITEM CSL_CITATION {"citationID":"NsJ6Ngcz","properties":{"formattedCitation":"(Post {\\i{}et al.} 2008; Wolf &amp; Weissing 2012)","plainCitation":"(Post et al. 2008; Wolf &amp; Weissing 2012)","noteIndex":0},"citationItems":[{"id":1254,"uris":["http://zotero.org/users/5667637/items/ABN8E5QD"],"uri":["http://zotero.org/users/5667637/items/ABN8E5QD"],"itemData":{"id":1254,"type":"article-journal","abstract":"Intraspecific phenotypic variation in ecologically important traits is widespread and important for evolutionary processes, but its effects on community and ecosystem processes are poorly understood. We use life history differences among populations of alewives, Alosa pseudoharengus, to test the effects of intraspecific phenotypic variation in a predator on pelagic zooplankton community structure and the strength of cascading trophic interactions. We focus on the effects of differences in (1) the duration of residence in fresh water (either seasonal or year-round) and (2) differences in foraging morphology, both of which may strongly influence interactions between alewives and their prey. We measured zooplankton community structure, algal biomass, and spring total phosphorus in lakes that contained landlocked, anadromous, or no alewives. Both the duration of residence and the intraspecific variation in foraging morphology strongly influenced zooplankton community structure. Lakes with landlocked alewives had small-bodied zooplankton year-round, and lakes with no alewives had large-bodied zooplankton year-round. In contrast, zooplankton communities in lakes with anadromous alewives cycled between large-bodied zooplankton in the winter and spring and small-bodied zooplankton in the summer. In summer, differences in feeding morphology of alewives caused zooplankton biomass to be lower and body size to be smaller in lakes with anadromous alewives than in lakes with landlocked alewives. Furthermore, intraspecific variation altered the strength of the trophic cascade caused by alewives. Our results demonstrate that intraspecific phenotypic variation of predators can regulate community structure and ecosystem processes by modifying the form and strength of complex trophic interactions.","container-title":"Ecology","DOI":"10.1890/07-1216.1","ISSN":"1939-9170","issue":"7","language":"en","note":"intro","page":"2019-2032","source":"Wiley Online Library","title":"Intraspecific Variation in a Predator Affects Community Structure and Cascading Trophic Interactions","volume":"89","author":[{"family":"Post","given":"David M."},{"family":"Palkovacs","given":"Eric P."},{"family":"Schielke","given":"Erika G."},{"family":"Dodson","given":"Stanley I."}],"issued":{"date-parts":[["2008"]]}}},{"id":1257,"uris":["http://zotero.org/users/5667637/items/RLBTI8XW"],"uri":["http://zotero.org/users/5667637/items/RLBTI8XW"],"itemData":{"id":1257,"type":"article-journal","abstract":"Personality differences are a widespread phenomenon throughout the animal kingdom. Past research has focused on the characterization of such differences and a quest for their proximate and ultimate causation. However, the consequences of these differences for ecology and evolution received much less attention. Here, we strive to fill this gap by providing a comprehensive inventory of the potential implications of personality differences, ranging from population growth and persistence to species interactions and community dynamics, and covering issues such as social evolution, the speed of evolution, evolvability, and speciation. The emerging picture strongly suggests that personality differences matter for ecological and evolutionary processes (and their interaction) and, thus, should be considered a key dimension of ecologically and evolutionarily relevant intraspecific variation.","container-title":"Trends in Ecology &amp; Evolution","DOI":"10.1016/j.tree.2012.05.001","ISSN":"0169-5347","issue":"8","journalAbbreviation":"Trends in Ecology &amp; Evolution","language":"en","note":"intro","page":"452-461","source":"ScienceDirect","title":"Animal personalities: consequences for ecology and evolution","title-short":"Animal personalities","volume":"27","author":[{"family":"Wolf","given":"Max"},{"family":"Weissing","given":"Franz J."}],"issued":{"date-parts":[["2012",8,1]]}}}],"schema":"https://github.com/citation-style-language/schema/raw/master/csl-citation.json"} </w:instrText>
      </w:r>
      <w:r w:rsidR="00EA3CDF">
        <w:fldChar w:fldCharType="separate"/>
      </w:r>
      <w:r w:rsidR="00EA3CDF" w:rsidRPr="00EA3CDF">
        <w:rPr>
          <w:rFonts w:ascii="Cambria" w:hAnsi="Cambria" w:cs="Times New Roman"/>
          <w:szCs w:val="24"/>
        </w:rPr>
        <w:t xml:space="preserve">(Post </w:t>
      </w:r>
      <w:r w:rsidR="00EA3CDF" w:rsidRPr="00EA3CDF">
        <w:rPr>
          <w:rFonts w:ascii="Cambria" w:hAnsi="Cambria" w:cs="Times New Roman"/>
          <w:i/>
          <w:iCs/>
          <w:szCs w:val="24"/>
        </w:rPr>
        <w:t>et al.</w:t>
      </w:r>
      <w:r w:rsidR="00EA3CDF" w:rsidRPr="00EA3CDF">
        <w:rPr>
          <w:rFonts w:ascii="Cambria" w:hAnsi="Cambria" w:cs="Times New Roman"/>
          <w:szCs w:val="24"/>
        </w:rPr>
        <w:t xml:space="preserve"> 2008; Wolf &amp; Weissing 2012)</w:t>
      </w:r>
      <w:r w:rsidR="00EA3CDF">
        <w:fldChar w:fldCharType="end"/>
      </w:r>
      <w:r>
        <w:t>.</w:t>
      </w:r>
    </w:p>
    <w:p w14:paraId="181FA648" w14:textId="4B71F8F4" w:rsidR="00B27B58" w:rsidRDefault="00350CAD">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 </w:t>
      </w:r>
      <w:r w:rsidR="00EA3CDF">
        <w:fldChar w:fldCharType="begin"/>
      </w:r>
      <w:r w:rsidR="00EA3CDF">
        <w:instrText xml:space="preserve"> ADDIN ZOTERO_ITEM CSL_CITATION {"citationID":"gxszgbzf","properties":{"formattedCitation":"(Howe &amp; Smallwood 1982; Nathan &amp; Muller-Landau 2000; Russo {\\i{}et al.} 2006)","plainCitation":"(Howe &amp; Smallwood 1982; Nathan &amp; Muller-Landau 2000; Russo et al. 2006)","noteIndex":0},"citationItems":[{"id":1768,"uris":["http://zotero.org/users/5667637/items/KS69F9PA"],"uri":["http://zotero.org/users/5667637/items/KS69F9PA"],"itemData":{"id":1768,"type":"article-journal","archive":"JSTOR","container-title":"Annual Review of Ecology and Systematics","ISSN":"0066-4162","note":"publisher: Annual Reviews","page":"201-228","source":"JSTOR","title":"Ecology of Seed Dispersal","volume":"13","author":[{"family":"Howe","given":"Henry F."},{"family":"Smallwood","given":"Judith"}],"issued":{"date-parts":[["1982"]]}}},{"id":334,"uris":["http://zotero.org/users/5667637/items/3N3RTVGH"],"uri":["http://zotero.org/users/5667637/items/3N3RTVGH"],"itemData":{"id":334,"type":"article-journal","abstract":"Growing interest in spatial ecology is promoting new approaches to the study of seed dispersal, one of the key processes determining the spatial structure of plant populations. Seed-dispersion patterns vary among plant species, populations and individuals, at different distances from parents, different microsites and different times. Recent field studies have made progress in elucidating the mechanisms behind these patterns and the implications of these patterns for recruitment success. Together with the development and refinement of mathematical models, this promises a deeper, more mechanistic understanding of dispersal processes and their consequences.","container-title":"Trends in Ecology &amp; Evolution","DOI":"10.1016/S0169-5347(00)01874-7","ISSN":"0169-5347","issue":"7","journalAbbreviation":"Trends in Ecology &amp; Evolution","page":"278-285","source":"ScienceDirect","title":"Spatial patterns of seed dispersal, their determinants and consequences for recruitment","volume":"15","author":[{"family":"Nathan","given":"Ran"},{"family":"Muller-Landau","given":"Helene C."}],"issued":{"date-parts":[["2000"]]}}},{"id":368,"uris":["http://zotero.org/users/5667637/items/HEMGH4MG"],"uri":["http://zotero.org/users/5667637/items/HEMGH4MG"],"itemData":{"id":368,"type":"article-journal","abstract":"Seed dispersal fundamentally influences plant population and community dynamics but is difficult to quantify directly. Consequently, models are frequently used to describe the seed shadow (the seed deposition pattern of a plant population). For vertebrate-dispersed plants, animal behavior is known to influence seed shadows but is poorly integrated in seed dispersal models. Here, we illustrate a modeling approach that incorporates animal behavior and develop a stochastic, spatially explicit simulation model that predicts the seed shadow for a primate-dispersed tree species (Virola calophylla, Myristicaceae) at the forest stand scale. The model was parameterized from field-collected data on fruit production and seed dispersal, behaviors and movement patterns of the key disperser, the spider monkey (Ateles paniscus), densities of dispersed and non-dispersed seeds, and direct estimates of seed dispersal distances. Our model demonstrated that the spatial scale of dispersal for this V. calophylla population was large, as spider monkeys routinely dispersed seeds ≫100 m, a commonly used threshold for long-distance dispersal. The simulated seed shadow was heterogeneous, with high spatial variance in seed density resulting largely from behaviors and movement patterns of spider monkeys that aggregated seeds (dispersal at their sleeping sites) and that scattered seeds (dispersal during diurnal foraging and resting). The single-distribution dispersal kernels frequently used to model dispersal substantially underestimated this variance and poorly fit the simulated seed-dispersal curve, primarily because of its multimodality, and a mixture distribution always fit the simulated dispersal curve better. Both seed shadow heterogeneity and dispersal curve multimodality arose directly from these different dispersal processes generated by spider monkeys. Compared to models that did not account for disperser behavior, our modeling approach improved prediction of the seed shadow of this V. calophylla population. An important function of seed dispersal models is to use the seed shadows they predict to estimate components of plant demography, particularly seedling population dynamics and distributions. Our model demonstrated that improved seed shadow prediction for animal-dispersed plants can be accomplished by incorporating spatially explicit information on disperser behavior and movements, using scales large enough to capture routine long-distance dispersal, and using dispersal kernels, such as mixture distributions, that account for spatially aggregated dispersal.","container-title":"Ecology","DOI":"10.1890/0012-9658(2006)87[3160:IABISD]2.0.CO;2","ISSN":"1939-9170","issue":"12","language":"en","note":"READ","page":"3160-3174","source":"Wiley Online Library","title":"Incorporating Animal Behavior into Seed Dispersal Models: Implications for Seed Shadows","title-short":"Incorporating Animal Behavior into Seed Dispersal Models","volume":"87","author":[{"family":"Russo","given":"Sabrina E."},{"family":"Portnoy","given":"Stephen"},{"family":"Augspurger","given":"Carol K."}],"issued":{"date-parts":[["2006"]]}}}],"schema":"https://github.com/citation-style-language/schema/raw/master/csl-citation.json"} </w:instrText>
      </w:r>
      <w:r w:rsidR="00EA3CDF">
        <w:fldChar w:fldCharType="separate"/>
      </w:r>
      <w:r w:rsidR="00EA3CDF" w:rsidRPr="00EA3CDF">
        <w:rPr>
          <w:rFonts w:ascii="Cambria" w:hAnsi="Cambria" w:cs="Times New Roman"/>
          <w:szCs w:val="24"/>
        </w:rPr>
        <w:t xml:space="preserve">(Howe &amp; Smallwood 1982; Nathan &amp; Muller-Landau 2000; Russo </w:t>
      </w:r>
      <w:r w:rsidR="00EA3CDF" w:rsidRPr="00EA3CDF">
        <w:rPr>
          <w:rFonts w:ascii="Cambria" w:hAnsi="Cambria" w:cs="Times New Roman"/>
          <w:i/>
          <w:iCs/>
          <w:szCs w:val="24"/>
        </w:rPr>
        <w:t>et al.</w:t>
      </w:r>
      <w:r w:rsidR="00EA3CDF" w:rsidRPr="00EA3CDF">
        <w:rPr>
          <w:rFonts w:ascii="Cambria" w:hAnsi="Cambria" w:cs="Times New Roman"/>
          <w:szCs w:val="24"/>
        </w:rPr>
        <w:t xml:space="preserve"> 2006)</w:t>
      </w:r>
      <w:r w:rsidR="00EA3CDF">
        <w:fldChar w:fldCharType="end"/>
      </w:r>
      <w:r>
        <w:t xml:space="preserve">. In seed dispersal mutualisms, animals provide the dispersal services while </w:t>
      </w:r>
      <w:r w:rsidR="00D87092">
        <w:t xml:space="preserve">benefitting </w:t>
      </w:r>
      <w:r>
        <w:t xml:space="preserve">from fruit resources they </w:t>
      </w:r>
      <w:commentRangeStart w:id="2"/>
      <w:r>
        <w:t>consume</w:t>
      </w:r>
      <w:commentRangeEnd w:id="2"/>
      <w:r w:rsidR="000A1885">
        <w:rPr>
          <w:rStyle w:val="CommentReference"/>
        </w:rPr>
        <w:commentReference w:id="2"/>
      </w:r>
      <w:r>
        <w:t xml:space="preserve">. </w:t>
      </w:r>
      <w:r w:rsidRPr="009121D2">
        <w:rPr>
          <w:highlight w:val="yellow"/>
        </w:rPr>
        <w:t xml:space="preserve">The </w:t>
      </w:r>
      <w:r w:rsidR="00EA3CDF" w:rsidRPr="009121D2">
        <w:rPr>
          <w:highlight w:val="yellow"/>
        </w:rPr>
        <w:t>spatial patterns</w:t>
      </w:r>
      <w:r w:rsidRPr="009121D2">
        <w:rPr>
          <w:highlight w:val="yellow"/>
        </w:rPr>
        <w:t xml:space="preserve"> of seed</w:t>
      </w:r>
      <w:r w:rsidR="00EA3CDF" w:rsidRPr="009121D2">
        <w:rPr>
          <w:highlight w:val="yellow"/>
        </w:rPr>
        <w:t>s generated by dispersal vectors</w:t>
      </w:r>
      <w:r w:rsidR="000A1885" w:rsidRPr="009121D2">
        <w:rPr>
          <w:highlight w:val="yellow"/>
        </w:rPr>
        <w:t xml:space="preserve"> greatly determine a seed’s probability of survival</w:t>
      </w:r>
      <w:r w:rsidRPr="009121D2">
        <w:rPr>
          <w:highlight w:val="yellow"/>
        </w:rPr>
        <w:t xml:space="preserve"> deposited by dispers</w:t>
      </w:r>
      <w:r w:rsidR="00D87092" w:rsidRPr="009121D2">
        <w:rPr>
          <w:highlight w:val="yellow"/>
        </w:rPr>
        <w:t>al</w:t>
      </w:r>
      <w:r w:rsidRPr="009121D2">
        <w:rPr>
          <w:highlight w:val="yellow"/>
        </w:rPr>
        <w:t xml:space="preserve"> vectors</w:t>
      </w:r>
      <w:r w:rsidR="00EA3CDF" w:rsidRPr="009121D2">
        <w:rPr>
          <w:highlight w:val="yellow"/>
        </w:rPr>
        <w:t xml:space="preserve"> contribute to seed s</w:t>
      </w:r>
      <w:r w:rsidRPr="009121D2">
        <w:rPr>
          <w:highlight w:val="yellow"/>
        </w:rPr>
        <w:t xml:space="preserve"> will </w:t>
      </w:r>
      <w:commentRangeStart w:id="3"/>
      <w:r w:rsidRPr="009121D2">
        <w:rPr>
          <w:highlight w:val="yellow"/>
        </w:rPr>
        <w:t>determine the probability of seed survival and recruitment, acting upon post-dispersal processes such as density-dependent survival and colonization</w:t>
      </w:r>
      <w:commentRangeEnd w:id="3"/>
      <w:r w:rsidR="00D87092" w:rsidRPr="009121D2">
        <w:rPr>
          <w:rStyle w:val="CommentReference"/>
          <w:highlight w:val="yellow"/>
        </w:rPr>
        <w:commentReference w:id="3"/>
      </w:r>
      <w:r w:rsidRPr="009121D2">
        <w:rPr>
          <w:highlight w:val="yellow"/>
        </w:rPr>
        <w:t xml:space="preserve"> (Howe and </w:t>
      </w:r>
      <w:proofErr w:type="spellStart"/>
      <w:r w:rsidRPr="009121D2">
        <w:rPr>
          <w:highlight w:val="yellow"/>
        </w:rPr>
        <w:t>Miriti</w:t>
      </w:r>
      <w:proofErr w:type="spellEnd"/>
      <w:r w:rsidRPr="009121D2">
        <w:rPr>
          <w:highlight w:val="yellow"/>
        </w:rPr>
        <w:t xml:space="preserve"> 2004).</w:t>
      </w:r>
      <w:r>
        <w:t xml:space="preserve"> Therefore, at a local scale, seed dispersers will determine whether plant species escape from density-dependence processes</w:t>
      </w:r>
      <w:r w:rsidR="000A1885">
        <w:t xml:space="preserve"> </w:t>
      </w:r>
      <w:r w:rsidR="000A1885">
        <w:fldChar w:fldCharType="begin"/>
      </w:r>
      <w:r w:rsidR="000A1885">
        <w:instrText xml:space="preserve"> ADDIN ZOTERO_ITEM CSL_CITATION {"citationID":"7kHs4aaN","properties":{"formattedCitation":"(Comita {\\i{}et al.} 2014)","plainCitation":"(Comita et al. 2014)","noteIndex":0},"citationItems":[{"id":1786,"uris":["http://zotero.org/users/5667637/items/ISGSXTG3"],"uri":["http://zotero.org/users/5667637/items/ISGSXTG3"],"itemData":{"id":1786,"type":"article-journal","abstract":"The Janzen–Connell hypothesis proposes that specialist natural enemies, such as herbivores and pathogens, maintain diversity in plant communities by reducing survival rates of conspecific seeds and seedlings located close to reproductive adults or in areas of high conspecific density. Variation in the strength of distance- and density-dependent effects is hypothesized to explain variation in plant species richness along climatic gradients, with effects predicted to be stronger in the tropics than the temperate zone and in wetter habitats compared to drier habitats. We conducted a comprehensive literature search to identify peer-reviewed experimental studies published in the 40+ years since the hypothesis was first proposed. Using data from these studies, we conducted a meta-analysis to assess the current weight of evidence for the distance and density predictions of the Janzen–Connell hypothesis. Overall, we found significant support for both the distance- and density-dependent predictions. For all studies combined, survival rates were significantly reduced near conspecifics compared to far from conspecifics, and in areas with high densities of conspecifics compared to areas with low conspecific densities. There was no indication that these results were due to publication bias. The strength of distance and density effects varied widely among studies. Contrary to expectations, this variation was unrelated to latitude, and there was no significant effect of study region. However, we did find a trend for stronger distance and density dependence in wetter sites compared to sites with lower annual precipitation. In addition, effects were significantly stronger at the seedling stage compared to the seed stage. Synthesis. Our study provides support for the idea that distance- and density-dependent mortality occurs in plant communities world-wide. Available evidence suggests that natural enemies are frequently the cause of such patterns, consistent with the Janzen–Connell hypothesis, but additional studies are needed to rule out other mechanisms (e.g. intraspecific competition). With the widespread existence of density and distance dependence clearly established, future research should focus on assessing the degree to which these effects permit species coexistence and contribute to the maintenance of diversity in plant communities.","container-title":"Journal of Ecology","DOI":"10.1111/1365-2745.12232","ISSN":"1365-2745","issue":"4","language":"en","note":"_eprint: https://besjournals.onlinelibrary.wiley.com/doi/pdf/10.1111/1365-2745.12232","page":"845-856","source":"Wiley Online Library","title":"Testing predictions of the Janzen–Connell hypothesis: a meta-analysis of experimental evidence for distance- and density-dependent seed and seedling survival","title-short":"Testing predictions of the Janzen–Connell hypothesis","volume":"102","author":[{"family":"Comita","given":"Liza S."},{"family":"Queenborough","given":"Simon A."},{"family":"Murphy","given":"Stephen J."},{"family":"Eck","given":"Jenalle L."},{"family":"Xu","given":"Kaiyang"},{"family":"Krishnadas","given":"Meghna"},{"family":"Beckman","given":"Noelle"},{"family":"Zhu","given":"Yan"}],"issued":{"date-parts":[["2014"]]}}}],"schema":"https://github.com/citation-style-language/schema/raw/master/csl-citation.json"} </w:instrText>
      </w:r>
      <w:r w:rsidR="000A1885">
        <w:fldChar w:fldCharType="separate"/>
      </w:r>
      <w:r w:rsidR="000A1885" w:rsidRPr="000A1885">
        <w:rPr>
          <w:rFonts w:ascii="Cambria" w:hAnsi="Cambria" w:cs="Times New Roman"/>
          <w:szCs w:val="24"/>
        </w:rPr>
        <w:t xml:space="preserve">(Comita </w:t>
      </w:r>
      <w:r w:rsidR="000A1885" w:rsidRPr="000A1885">
        <w:rPr>
          <w:rFonts w:ascii="Cambria" w:hAnsi="Cambria" w:cs="Times New Roman"/>
          <w:i/>
          <w:iCs/>
          <w:szCs w:val="24"/>
        </w:rPr>
        <w:t>et al.</w:t>
      </w:r>
      <w:r w:rsidR="000A1885" w:rsidRPr="000A1885">
        <w:rPr>
          <w:rFonts w:ascii="Cambria" w:hAnsi="Cambria" w:cs="Times New Roman"/>
          <w:szCs w:val="24"/>
        </w:rPr>
        <w:t xml:space="preserve"> 2014)</w:t>
      </w:r>
      <w:r w:rsidR="000A1885">
        <w:fldChar w:fldCharType="end"/>
      </w:r>
      <w:r w:rsidR="000A1885">
        <w:t>,</w:t>
      </w:r>
      <w:r>
        <w:t xml:space="preserve"> whereas at a larger scale, they can determine how quickly plants can cope with habitat and climate shifts</w:t>
      </w:r>
      <w:r w:rsidR="009121D2">
        <w:t xml:space="preserve"> </w:t>
      </w:r>
      <w:r w:rsidR="000A1885">
        <w:fldChar w:fldCharType="begin"/>
      </w:r>
      <w:r w:rsidR="009121D2">
        <w:instrText xml:space="preserve"> ADDIN ZOTERO_ITEM CSL_CITATION {"citationID":"cQ2c3UDI","properties":{"formattedCitation":"(Ib\\uc0\\u225{}\\uc0\\u241{}ez {\\i{}et al.} 2006; Russo {\\i{}et al.} 2006)","plainCitation":"(Ibáñez et al. 2006; Russo et al. 2006)","noteIndex":0},"citationItems":[{"id":1789,"uris":["http://zotero.org/users/5667637/items/TH2MGVLC"],"uri":["http://zotero.org/users/5667637/items/TH2MGVLC"],"itemData":{"id":1789,"type":"article-journal","abstract":"Efforts to anticipate threats to biodiversity take the form of species richness predictions (SRPs) based on simple correlations with current climate and habitat area. We review the major approaches that have been used for SRP, species–area curves and climate envelopes, and suggest that alternative research efforts may provide more understanding and guidance for management. Extinction prediction suffers from a number of limitations related to data and the novelty of future environments. We suggest additional attention to (1) identification of variables related to biodiversity that are diagnostic and potentially more predictable than extinction, (2) constraints on species dispersal and reproduction that will determine population persistence and range shifts, including limited sources or potential immigrants for many regions, and (3) changes in biotic interactions and phenology. We suggest combinations of observational and experimental approaches within a framework available for ingesting heterogeneous data sources. Together, these recommendations amount to a shift in emphasis from prediction of extinction numbers to identification of vulnerabilities and leading indicators of change, as well as suggestions for surveillance tools needed to evaluate important variables and the experiments likely to provide most insight.","container-title":"Ecology","DOI":"10.1890/0012-9658(2006)87[1896:PBCOTC]2.0.CO;2","ISSN":"1939-9170","issue":"8","language":"en","note":"_eprint: https://esajournals.onlinelibrary.wiley.com/doi/pdf/10.1890/0012-9658%282006%2987%5B1896%3APBCOTC%5D2.0.CO%3B2","page":"1896-1906","source":"Wiley Online Library","title":"Predicting Biodiversity Change: Outside the Climate Envelope, Beyond the Species–Area Curve","title-short":"Predicting Biodiversity Change","volume":"87","author":[{"family":"Ibáñez","given":"Inés"},{"family":"Clark","given":"James S."},{"family":"Dietze","given":"Michael C."},{"family":"Feeley","given":"Ken"},{"family":"Hersh","given":"Michelle"},{"family":"LaDeau","given":"Shannon"},{"family":"McBride","given":"Allen"},{"family":"Welch","given":"Nathan E."},{"family":"Wolosin","given":"Michael S."}],"issued":{"date-parts":[["2006"]]}}},{"id":368,"uris":["http://zotero.org/users/5667637/items/HEMGH4MG"],"uri":["http://zotero.org/users/5667637/items/HEMGH4MG"],"itemData":{"id":368,"type":"article-journal","abstract":"Seed dispersal fundamentally influences plant population and community dynamics but is difficult to quantify directly. Consequently, models are frequently used to describe the seed shadow (the seed deposition pattern of a plant population). For vertebrate-dispersed plants, animal behavior is known to influence seed shadows but is poorly integrated in seed dispersal models. Here, we illustrate a modeling approach that incorporates animal behavior and develop a stochastic, spatially explicit simulation model that predicts the seed shadow for a primate-dispersed tree species (Virola calophylla, Myristicaceae) at the forest stand scale. The model was parameterized from field-collected data on fruit production and seed dispersal, behaviors and movement patterns of the key disperser, the spider monkey (Ateles paniscus), densities of dispersed and non-dispersed seeds, and direct estimates of seed dispersal distances. Our model demonstrated that the spatial scale of dispersal for this V. calophylla population was large, as spider monkeys routinely dispersed seeds ≫100 m, a commonly used threshold for long-distance dispersal. The simulated seed shadow was heterogeneous, with high spatial variance in seed density resulting largely from behaviors and movement patterns of spider monkeys that aggregated seeds (dispersal at their sleeping sites) and that scattered seeds (dispersal during diurnal foraging and resting). The single-distribution dispersal kernels frequently used to model dispersal substantially underestimated this variance and poorly fit the simulated seed-dispersal curve, primarily because of its multimodality, and a mixture distribution always fit the simulated dispersal curve better. Both seed shadow heterogeneity and dispersal curve multimodality arose directly from these different dispersal processes generated by spider monkeys. Compared to models that did not account for disperser behavior, our modeling approach improved prediction of the seed shadow of this V. calophylla population. An important function of seed dispersal models is to use the seed shadows they predict to estimate components of plant demography, particularly seedling population dynamics and distributions. Our model demonstrated that improved seed shadow prediction for animal-dispersed plants can be accomplished by incorporating spatially explicit information on disperser behavior and movements, using scales large enough to capture routine long-distance dispersal, and using dispersal kernels, such as mixture distributions, that account for spatially aggregated dispersal.","container-title":"Ecology","DOI":"10.1890/0012-9658(2006)87[3160:IABISD]2.0.CO;2","ISSN":"1939-9170","issue":"12","language":"en","note":"READ","page":"3160-3174","source":"Wiley Online Library","title":"Incorporating Animal Behavior into Seed Dispersal Models: Implications for Seed Shadows","title-short":"Incorporating Animal Behavior into Seed Dispersal Models","volume":"87","author":[{"family":"Russo","given":"Sabrina E."},{"family":"Portnoy","given":"Stephen"},{"family":"Augspurger","given":"Carol K."}],"issued":{"date-parts":[["2006"]]}}}],"schema":"https://github.com/citation-style-language/schema/raw/master/csl-citation.json"} </w:instrText>
      </w:r>
      <w:r w:rsidR="000A1885">
        <w:fldChar w:fldCharType="separate"/>
      </w:r>
      <w:r w:rsidR="009121D2" w:rsidRPr="009121D2">
        <w:rPr>
          <w:rFonts w:ascii="Cambria" w:hAnsi="Cambria" w:cs="Times New Roman"/>
          <w:szCs w:val="24"/>
        </w:rPr>
        <w:t xml:space="preserve">(Ibáñez </w:t>
      </w:r>
      <w:r w:rsidR="009121D2" w:rsidRPr="009121D2">
        <w:rPr>
          <w:rFonts w:ascii="Cambria" w:hAnsi="Cambria" w:cs="Times New Roman"/>
          <w:i/>
          <w:iCs/>
          <w:szCs w:val="24"/>
        </w:rPr>
        <w:t>et al.</w:t>
      </w:r>
      <w:r w:rsidR="009121D2" w:rsidRPr="009121D2">
        <w:rPr>
          <w:rFonts w:ascii="Cambria" w:hAnsi="Cambria" w:cs="Times New Roman"/>
          <w:szCs w:val="24"/>
        </w:rPr>
        <w:t xml:space="preserve"> 2006; Russo </w:t>
      </w:r>
      <w:r w:rsidR="009121D2" w:rsidRPr="009121D2">
        <w:rPr>
          <w:rFonts w:ascii="Cambria" w:hAnsi="Cambria" w:cs="Times New Roman"/>
          <w:i/>
          <w:iCs/>
          <w:szCs w:val="24"/>
        </w:rPr>
        <w:t>et al.</w:t>
      </w:r>
      <w:r w:rsidR="009121D2" w:rsidRPr="009121D2">
        <w:rPr>
          <w:rFonts w:ascii="Cambria" w:hAnsi="Cambria" w:cs="Times New Roman"/>
          <w:szCs w:val="24"/>
        </w:rPr>
        <w:t xml:space="preserve"> 2006)</w:t>
      </w:r>
      <w:r w:rsidR="000A1885">
        <w:fldChar w:fldCharType="end"/>
      </w:r>
      <w:r w:rsidR="009121D2">
        <w:t>.</w:t>
      </w:r>
    </w:p>
    <w:p w14:paraId="113ACC3C" w14:textId="163097A4" w:rsidR="00B27B58" w:rsidRDefault="00350CAD">
      <w:pPr>
        <w:pStyle w:val="BodyText"/>
      </w:pPr>
      <w:r>
        <w:t xml:space="preserve">From the plant perspective, not all seed dispersers species provide the same seed dispersal service, and often relatively few disperser species can have disproportionate effects on seed dispersal (Schupp 1993; </w:t>
      </w:r>
      <w:proofErr w:type="spellStart"/>
      <w:r>
        <w:t>Jordano</w:t>
      </w:r>
      <w:proofErr w:type="spellEnd"/>
      <w:r>
        <w:t xml:space="preserve"> et al. 2007; Schupp, </w:t>
      </w:r>
      <w:proofErr w:type="spellStart"/>
      <w:r>
        <w:t>Jordano</w:t>
      </w:r>
      <w:proofErr w:type="spellEnd"/>
      <w:r>
        <w:t xml:space="preserve">, and Gómez 2010; </w:t>
      </w:r>
      <w:proofErr w:type="spellStart"/>
      <w:r>
        <w:t>Loayza</w:t>
      </w:r>
      <w:proofErr w:type="spellEnd"/>
      <w:r>
        <w:t xml:space="preserve"> and Rios 2014). Frugivores might differ </w:t>
      </w:r>
      <w:r w:rsidR="007131B5">
        <w:t xml:space="preserve">in </w:t>
      </w:r>
      <w:r>
        <w:t xml:space="preserve">their selection of plants/fruits for consumption, in their treatment of seed while ingesting and manipulating the fruits, in their processing of seeds if ingested and in the distance where they will discard the seeds (Schupp 1993; Schupp, </w:t>
      </w:r>
      <w:proofErr w:type="spellStart"/>
      <w:r>
        <w:t>Jordano</w:t>
      </w:r>
      <w:proofErr w:type="spellEnd"/>
      <w:r>
        <w:t xml:space="preserve">, and Gómez 2010; </w:t>
      </w:r>
      <w:proofErr w:type="spellStart"/>
      <w:r>
        <w:t>Côrtes</w:t>
      </w:r>
      <w:proofErr w:type="spellEnd"/>
      <w:r>
        <w:t xml:space="preserve"> and Uriarte 2013). Each one of these stages of the seed dispersal process will have strong consequences on the spatial seed shadow provided by each seed dispersal vector (</w:t>
      </w:r>
      <w:proofErr w:type="spellStart"/>
      <w:r>
        <w:t>Jordano</w:t>
      </w:r>
      <w:proofErr w:type="spellEnd"/>
      <w:r>
        <w:t xml:space="preserve"> et al. 2007; Carlo and Tewksbury 2014). Besides inter-specific differences among dispersal vectors, there </w:t>
      </w:r>
      <w:r>
        <w:lastRenderedPageBreak/>
        <w:t xml:space="preserve">is a recent recognition of the potential </w:t>
      </w:r>
      <w:r w:rsidR="007131B5">
        <w:t>for</w:t>
      </w:r>
      <w:r>
        <w:t xml:space="preserve"> differences among individuals </w:t>
      </w:r>
      <w:r w:rsidR="007131B5">
        <w:t>within a species to</w:t>
      </w:r>
      <w:r>
        <w:t xml:space="preserve"> result</w:t>
      </w:r>
      <w:r w:rsidR="007131B5">
        <w:t xml:space="preserve"> in distinct patterns of</w:t>
      </w:r>
      <w:r>
        <w:t xml:space="preserve"> seed dispersal (</w:t>
      </w:r>
      <w:proofErr w:type="spellStart"/>
      <w:r>
        <w:t>Bolnick</w:t>
      </w:r>
      <w:proofErr w:type="spellEnd"/>
      <w:r>
        <w:t xml:space="preserve"> et al. 2003; González-Varo and </w:t>
      </w:r>
      <w:proofErr w:type="spellStart"/>
      <w:r>
        <w:t>Traveset</w:t>
      </w:r>
      <w:proofErr w:type="spellEnd"/>
      <w:r>
        <w:t xml:space="preserve"> 2016).</w:t>
      </w:r>
      <w:commentRangeStart w:id="4"/>
      <w:r>
        <w:t xml:space="preserve"> Including individual variation in traits (morphological, behavioral and physiological) in seed dispersal studies, can provide new insights into the relative role of different dispersal vectors on seed deposition and ultimately, vegetation structure (González-Varo and </w:t>
      </w:r>
      <w:proofErr w:type="spellStart"/>
      <w:r>
        <w:t>Traveset</w:t>
      </w:r>
      <w:proofErr w:type="spellEnd"/>
      <w:r>
        <w:t xml:space="preserve"> 2016).</w:t>
      </w:r>
      <w:commentRangeEnd w:id="4"/>
      <w:r w:rsidR="007131B5">
        <w:rPr>
          <w:rStyle w:val="CommentReference"/>
        </w:rPr>
        <w:commentReference w:id="4"/>
      </w:r>
      <w:r>
        <w:t xml:space="preserve"> In a recent review, </w:t>
      </w:r>
      <w:proofErr w:type="spellStart"/>
      <w:r>
        <w:t>Zwolak</w:t>
      </w:r>
      <w:proofErr w:type="spellEnd"/>
      <w:r>
        <w:t xml:space="preserve"> (</w:t>
      </w:r>
      <w:proofErr w:type="spellStart"/>
      <w:r>
        <w:t>Zwolak</w:t>
      </w:r>
      <w:proofErr w:type="spellEnd"/>
      <w:r>
        <w:t xml:space="preserve"> 2018) summarized the types of intraspecific variation in seed-dispersing animals that might affect the resulting seed dispersal service provide</w:t>
      </w:r>
      <w:r w:rsidR="007131B5">
        <w:t>d</w:t>
      </w:r>
      <w:r>
        <w:t xml:space="preserve">, highlighting </w:t>
      </w:r>
      <w:r w:rsidR="007E4960">
        <w:t xml:space="preserve">as most important  </w:t>
      </w:r>
      <w:r>
        <w:t>differences in sex, size or age (ontogenetic shifts), individual specialization and behavioral syndrome</w:t>
      </w:r>
      <w:r w:rsidR="003402BB">
        <w:t>s</w:t>
      </w:r>
      <w:r>
        <w:t>. Incorporating these</w:t>
      </w:r>
      <w:commentRangeStart w:id="5"/>
      <w:r>
        <w:t xml:space="preserve"> intrinsic</w:t>
      </w:r>
      <w:commentRangeEnd w:id="5"/>
      <w:r w:rsidR="007131B5">
        <w:rPr>
          <w:rStyle w:val="CommentReference"/>
        </w:rPr>
        <w:commentReference w:id="5"/>
      </w:r>
      <w:r>
        <w:t xml:space="preserve"> traits into seed dispersal models may lead to more </w:t>
      </w:r>
      <w:commentRangeStart w:id="6"/>
      <w:r>
        <w:t xml:space="preserve">mechanistic understanding of seed dispersal, allow </w:t>
      </w:r>
      <w:r w:rsidR="003402BB">
        <w:t xml:space="preserve">us </w:t>
      </w:r>
      <w:r>
        <w:t xml:space="preserve">to build more accurate predictive frameworks of dispersal outcomes (Russo, Portnoy, and </w:t>
      </w:r>
      <w:proofErr w:type="spellStart"/>
      <w:r>
        <w:t>Augspurger</w:t>
      </w:r>
      <w:proofErr w:type="spellEnd"/>
      <w:r>
        <w:t xml:space="preserve"> 2006) and to identify links between characteristics of dispersal agents and the seed dispersal </w:t>
      </w:r>
      <w:r w:rsidR="003402BB">
        <w:t xml:space="preserve">services </w:t>
      </w:r>
      <w:r>
        <w:t>they provide (</w:t>
      </w:r>
      <w:proofErr w:type="spellStart"/>
      <w:r>
        <w:t>Zwolak</w:t>
      </w:r>
      <w:proofErr w:type="spellEnd"/>
      <w:r>
        <w:t xml:space="preserve"> 2018)</w:t>
      </w:r>
      <w:commentRangeEnd w:id="6"/>
      <w:r w:rsidR="007131B5">
        <w:rPr>
          <w:rStyle w:val="CommentReference"/>
        </w:rPr>
        <w:commentReference w:id="6"/>
      </w:r>
      <w:r>
        <w:t>.</w:t>
      </w:r>
    </w:p>
    <w:p w14:paraId="17B9D67E" w14:textId="11A4B097" w:rsidR="00B27B58" w:rsidRDefault="00350CAD">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w:t>
      </w:r>
      <w:proofErr w:type="gramStart"/>
      <w:r>
        <w:t>spatially-explicit</w:t>
      </w:r>
      <w:proofErr w:type="gramEnd"/>
      <w:r>
        <w:t xml:space="preserve"> individual-based model of the many-banded aracari, </w:t>
      </w:r>
      <w:proofErr w:type="spellStart"/>
      <w:r>
        <w:rPr>
          <w:i/>
        </w:rPr>
        <w:t>Pteroglossus</w:t>
      </w:r>
      <w:proofErr w:type="spellEnd"/>
      <w:r>
        <w:rPr>
          <w:i/>
        </w:rPr>
        <w:t xml:space="preserve"> </w:t>
      </w:r>
      <w:proofErr w:type="spellStart"/>
      <w:r>
        <w:rPr>
          <w:i/>
        </w:rPr>
        <w:t>pluricinctus</w:t>
      </w:r>
      <w:proofErr w:type="spellEnd"/>
      <w:r>
        <w:t xml:space="preserve">, one of the primary frugivores of the Amazonian canopy tree </w:t>
      </w:r>
      <w:proofErr w:type="spellStart"/>
      <w:r>
        <w:rPr>
          <w:i/>
        </w:rPr>
        <w:t>Virola</w:t>
      </w:r>
      <w:proofErr w:type="spellEnd"/>
      <w:r>
        <w:rPr>
          <w:i/>
        </w:rPr>
        <w:t xml:space="preserve"> </w:t>
      </w:r>
      <w:proofErr w:type="spellStart"/>
      <w:r>
        <w:rPr>
          <w:i/>
        </w:rPr>
        <w:t>flexuosa</w:t>
      </w:r>
      <w:proofErr w:type="spellEnd"/>
      <w:r>
        <w:t xml:space="preserve">. </w:t>
      </w:r>
      <w:r w:rsidR="003402BB">
        <w:t>P</w:t>
      </w:r>
      <w:r>
        <w:t xml:space="preserve">revious studies focused on this system have shown that </w:t>
      </w:r>
      <w:r>
        <w:rPr>
          <w:i/>
        </w:rPr>
        <w:t xml:space="preserve">P. </w:t>
      </w:r>
      <w:proofErr w:type="spellStart"/>
      <w:r>
        <w:rPr>
          <w:i/>
        </w:rPr>
        <w:t>pluricintus</w:t>
      </w:r>
      <w:proofErr w:type="spellEnd"/>
      <w:r>
        <w:t xml:space="preserve"> is able to disperse seeds across long distances (K. M. Holbrook and Loiselle 2007; Holbrook and Loiselle 2009; Holbrook 2011</w:t>
      </w:r>
      <w:proofErr w:type="gramStart"/>
      <w:r>
        <w:t>),</w:t>
      </w:r>
      <w:r w:rsidR="003402BB">
        <w:t>Such</w:t>
      </w:r>
      <w:proofErr w:type="gramEnd"/>
      <w:r w:rsidR="003402BB">
        <w:t xml:space="preserve"> l</w:t>
      </w:r>
      <w:r>
        <w:t xml:space="preserve">ong distance dispersal (LDD) events </w:t>
      </w:r>
      <w:r w:rsidR="003402BB">
        <w:t>may be needed</w:t>
      </w:r>
      <w:r>
        <w:t xml:space="preserve"> to reach suitable sites to germinate and establish </w:t>
      </w:r>
      <w:r w:rsidR="003402BB">
        <w:t>or</w:t>
      </w:r>
      <w:r>
        <w:t xml:space="preserve"> to colonize new habitats (Nathan </w:t>
      </w:r>
      <w:commentRangeStart w:id="7"/>
      <w:r>
        <w:t>2006</w:t>
      </w:r>
      <w:commentRangeEnd w:id="7"/>
      <w:r w:rsidR="007131B5">
        <w:rPr>
          <w:rStyle w:val="CommentReference"/>
        </w:rPr>
        <w:commentReference w:id="7"/>
      </w:r>
      <w:r>
        <w:t xml:space="preserve">). </w:t>
      </w:r>
      <w:commentRangeStart w:id="8"/>
      <w:r>
        <w:t>Furthermore, rare events (often overlooked) are critical for dispersal and might have a large effect on resulting plant demography (</w:t>
      </w:r>
      <w:proofErr w:type="spellStart"/>
      <w:r>
        <w:t>Loayza</w:t>
      </w:r>
      <w:proofErr w:type="spellEnd"/>
      <w:r>
        <w:t xml:space="preserve"> and Rios 2014</w:t>
      </w:r>
      <w:commentRangeEnd w:id="8"/>
      <w:r w:rsidR="00335758">
        <w:rPr>
          <w:rStyle w:val="CommentReference"/>
        </w:rPr>
        <w:commentReference w:id="8"/>
      </w:r>
      <w:r>
        <w:t xml:space="preserve">). Our first objective in this work was to study the differences of simulated seed shadows between models with and without </w:t>
      </w:r>
      <w:r w:rsidR="00335758">
        <w:t xml:space="preserve">individual </w:t>
      </w:r>
      <w:r>
        <w:t xml:space="preserve">variability in animal movement. The second objective focused on quantifying </w:t>
      </w:r>
      <w:r w:rsidRPr="00335758">
        <w:rPr>
          <w:highlight w:val="yellow"/>
          <w:rPrChange w:id="9" w:author="St Mary,Colette Marie" w:date="2021-02-20T19:06:00Z">
            <w:rPr/>
          </w:rPrChange>
        </w:rPr>
        <w:t>the differences of LDD events reflected</w:t>
      </w:r>
      <w:r>
        <w:t xml:space="preserve"> </w:t>
      </w:r>
      <w:r>
        <w:lastRenderedPageBreak/>
        <w:t xml:space="preserve">between seed shadows. Lastly, our third objective focused on the spatial </w:t>
      </w:r>
      <w:r w:rsidR="00335758">
        <w:t>distribution of</w:t>
      </w:r>
      <w:r>
        <w:t xml:space="preserve"> seeds</w:t>
      </w:r>
      <w:r w:rsidR="00335758">
        <w:t xml:space="preserve"> (in relation to each other)</w:t>
      </w:r>
      <w:r>
        <w:t>,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14:paraId="4F665832" w14:textId="77777777" w:rsidR="00B27B58" w:rsidRDefault="00350CAD">
      <w:pPr>
        <w:pStyle w:val="Heading1"/>
      </w:pPr>
      <w:bookmarkStart w:id="10" w:name="methods"/>
      <w:r>
        <w:t>Methods</w:t>
      </w:r>
      <w:bookmarkEnd w:id="10"/>
    </w:p>
    <w:p w14:paraId="24524763" w14:textId="77777777" w:rsidR="00B27B58" w:rsidRDefault="00350CAD">
      <w:pPr>
        <w:pStyle w:val="Heading2"/>
      </w:pPr>
      <w:bookmarkStart w:id="11" w:name="simulation-description"/>
      <w:r>
        <w:t>Simulation description</w:t>
      </w:r>
      <w:bookmarkEnd w:id="11"/>
    </w:p>
    <w:p w14:paraId="038976E9" w14:textId="56E25FB3" w:rsidR="00B27B58" w:rsidRDefault="00350CAD">
      <w:pPr>
        <w:pStyle w:val="FirstParagraph"/>
      </w:pPr>
      <w:r>
        <w:t xml:space="preserve">To study the effects of individual variation in animal movement </w:t>
      </w:r>
      <w:del w:id="12" w:author="St Mary,Colette Marie" w:date="2021-02-20T19:14:00Z">
        <w:r w:rsidDel="00344735">
          <w:delText xml:space="preserve">over </w:delText>
        </w:r>
      </w:del>
      <w:ins w:id="13" w:author="St Mary,Colette Marie" w:date="2021-02-20T19:14:00Z">
        <w:r w:rsidR="00344735">
          <w:t xml:space="preserve">on </w:t>
        </w:r>
      </w:ins>
      <w:r>
        <w:t xml:space="preserve">final dispersal distances of foraged seeds, we developed a </w:t>
      </w:r>
      <w:proofErr w:type="gramStart"/>
      <w:r>
        <w:t>spatially-explicit</w:t>
      </w:r>
      <w:proofErr w:type="gramEnd"/>
      <w:r>
        <w:t xml:space="preserve"> individual-based model in a homogenous landscape consisting of a single source tree. We incorporated animal movement focusing on two characteristics, a movement distance (MD) sampled from a probability density distribution, and a movement angle (</w:t>
      </w:r>
      <w:commentRangeStart w:id="14"/>
      <w:r>
        <w:t>MA</w:t>
      </w:r>
      <w:commentRangeEnd w:id="14"/>
      <w:r w:rsidR="004B5B84">
        <w:rPr>
          <w:rStyle w:val="CommentReference"/>
        </w:rPr>
        <w:commentReference w:id="14"/>
      </w:r>
      <w:r>
        <w:t>)</w:t>
      </w:r>
      <w:r w:rsidR="00796BA6">
        <w:t xml:space="preserve"> sampled from a uniform distribution</w:t>
      </w:r>
      <w:r>
        <w:t xml:space="preserve">.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w:t>
      </w:r>
      <w:proofErr w:type="gramStart"/>
      <w:r>
        <w:t>recorded</w:t>
      </w:r>
      <w:proofErr w:type="gramEnd"/>
      <w:r>
        <w:t xml:space="preserve"> and seed dispersal distance was estimated as the distance from the origin to the seed’s location. </w:t>
      </w:r>
      <w:commentRangeStart w:id="15"/>
      <w:r>
        <w:t xml:space="preserve">The average seed dispersal distance for each simulation run was also estimated and used to </w:t>
      </w:r>
      <w:ins w:id="16" w:author="St Mary,Colette Marie" w:date="2021-02-20T19:20:00Z">
        <w:r w:rsidR="00A91815">
          <w:t>describe</w:t>
        </w:r>
      </w:ins>
      <w:del w:id="17" w:author="St Mary,Colette Marie" w:date="2021-02-20T19:20:00Z">
        <w:r w:rsidDel="00A91815">
          <w:delText>for</w:delText>
        </w:r>
      </w:del>
      <w:r>
        <w:t xml:space="preserve"> seed dispersion, calculated as the mean distance of each seed to the average location of all seeds in the run</w:t>
      </w:r>
      <w:commentRangeEnd w:id="15"/>
      <w:r w:rsidR="00B54C24">
        <w:rPr>
          <w:rStyle w:val="CommentReference"/>
        </w:rPr>
        <w:commentReference w:id="15"/>
      </w:r>
      <w:r>
        <w:t xml:space="preserve"> (Jones et al. 2017). For each run, the simulation started at the source tree, an animal </w:t>
      </w:r>
      <w:del w:id="18" w:author="St Mary,Colette Marie" w:date="2021-02-21T13:42:00Z">
        <w:r w:rsidDel="002D201B">
          <w:delText xml:space="preserve">received </w:delText>
        </w:r>
      </w:del>
      <w:ins w:id="19" w:author="St Mary,Colette Marie" w:date="2021-02-21T13:42:00Z">
        <w:r w:rsidR="002D201B">
          <w:t xml:space="preserve">foraged </w:t>
        </w:r>
      </w:ins>
      <w:r>
        <w:t xml:space="preserve">a specific number of seeds and each seed was assigned a specific GRT sampled from a gamma distribution (Morales and Carlo 2006).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w:t>
      </w:r>
      <w:commentRangeStart w:id="20"/>
      <w:r>
        <w:t xml:space="preserve">The total simulation time for each run was determined by the largest GRT sampled for that specific simulation run. Each </w:t>
      </w:r>
      <w:r>
        <w:lastRenderedPageBreak/>
        <w:t>simulation run focused on one individual animal dispersing seeds from one focus tree. Once all seeds in that run were dropped by the animal, the simulation run ended.</w:t>
      </w:r>
      <w:commentRangeEnd w:id="20"/>
      <w:r w:rsidR="00B823EE">
        <w:rPr>
          <w:rStyle w:val="CommentReference"/>
        </w:rPr>
        <w:commentReference w:id="20"/>
      </w:r>
    </w:p>
    <w:p w14:paraId="4BA3893B" w14:textId="77777777" w:rsidR="00B27B58" w:rsidRDefault="00350CAD">
      <w:pPr>
        <w:pStyle w:val="Heading2"/>
      </w:pPr>
      <w:bookmarkStart w:id="21" w:name="study-design"/>
      <w:r>
        <w:t>Study design</w:t>
      </w:r>
      <w:bookmarkEnd w:id="21"/>
    </w:p>
    <w:p w14:paraId="5BD48C4D" w14:textId="20973C65" w:rsidR="00B27B58" w:rsidRDefault="00350CAD">
      <w:pPr>
        <w:pStyle w:val="FirstParagraph"/>
      </w:pPr>
      <w:r>
        <w:t>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w:t>
      </w:r>
      <w:ins w:id="22" w:author="St Mary,Colette Marie" w:date="2021-02-21T13:48:00Z">
        <w:r w:rsidR="00FD7F95">
          <w:t>,</w:t>
        </w:r>
      </w:ins>
      <w:del w:id="23" w:author="St Mary,Colette Marie" w:date="2021-02-21T13:47:00Z">
        <w:r w:rsidDel="002E7D88">
          <w:delText>,</w:delText>
        </w:r>
        <w:r w:rsidDel="00D979BC">
          <w:delText xml:space="preserve"> used as </w:delText>
        </w:r>
      </w:del>
      <w:del w:id="24" w:author="St Mary,Colette Marie" w:date="2021-02-21T13:48:00Z">
        <w:r w:rsidDel="00FD7F95">
          <w:delText>the parameter in the probability density function,</w:delText>
        </w:r>
      </w:del>
      <w:r>
        <w:t xml:space="preserve"> and thus their movement distances per unit of time were sampled from the same probability distribution (</w:t>
      </w:r>
      <m:oMath>
        <m:r>
          <w:rPr>
            <w:rFonts w:ascii="Cambria Math" w:hAnsi="Cambria Math"/>
          </w:rPr>
          <m:t>f(x;λ)=λ</m:t>
        </m:r>
        <m:sSup>
          <m:sSupPr>
            <m:ctrlPr>
              <w:rPr>
                <w:rFonts w:ascii="Cambria Math" w:hAnsi="Cambria Math"/>
              </w:rPr>
            </m:ctrlPr>
          </m:sSupPr>
          <m:e>
            <m:r>
              <w:rPr>
                <w:rFonts w:ascii="Cambria Math" w:hAnsi="Cambria Math"/>
              </w:rPr>
              <m:t>e</m:t>
            </m:r>
          </m:e>
          <m:sup>
            <m:r>
              <w:rPr>
                <w:rFonts w:ascii="Cambria Math" w:hAnsi="Cambria Math"/>
              </w:rPr>
              <m:t>-λx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w:t>
      </w:r>
      <w:proofErr w:type="spellStart"/>
      <w:r>
        <w:t>Tackenberg</w:t>
      </w:r>
      <w:proofErr w:type="spellEnd"/>
      <w:r>
        <w:t xml:space="preserve">, 2008, constant rate, Jones 2017, exponential with different values for theoretical model, Levey </w:t>
      </w:r>
      <w:proofErr w:type="spellStart"/>
      <w:r>
        <w:t>bolker</w:t>
      </w:r>
      <w:proofErr w:type="spellEnd"/>
      <w:r>
        <w:t xml:space="preserve"> 2 papers lognormal). Our second scenario included individual variation in animal movement by incorporating different movement rates for each individual</w:t>
      </w:r>
      <w:commentRangeStart w:id="25"/>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w:t>
      </w:r>
      <w:commentRangeEnd w:id="25"/>
      <w:r w:rsidR="00441E6C">
        <w:rPr>
          <w:rStyle w:val="CommentReference"/>
        </w:rPr>
        <w:commentReference w:id="25"/>
      </w:r>
      <w:r>
        <w:t>, which meant that movement distances would be sampled from the same overall probability distribution, but with different parameters (</w:t>
      </w:r>
      <m:oMath>
        <m:r>
          <w:rPr>
            <w:rFonts w:ascii="Cambria Math" w:hAnsi="Cambria Math"/>
          </w:rPr>
          <m:t>f(x;</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x</m:t>
            </m:r>
          </m:sup>
        </m:sSup>
      </m:oMath>
      <w:r>
        <w:t xml:space="preserve">). </w:t>
      </w:r>
      <w:r>
        <w:rPr>
          <w:b/>
        </w:rPr>
        <w:t xml:space="preserve">Double check if these are the Erlang and </w:t>
      </w:r>
      <w:proofErr w:type="spellStart"/>
      <w:r>
        <w:rPr>
          <w:b/>
        </w:rPr>
        <w:t>hyperexponential</w:t>
      </w:r>
      <w:proofErr w:type="spellEnd"/>
      <w:r>
        <w:rPr>
          <w:b/>
        </w:rPr>
        <w:t xml:space="preserve"> distributions, not sure it is worth it to mention here though</w:t>
      </w:r>
      <w:r>
        <w:t xml:space="preserve">. Considering that </w:t>
      </w:r>
      <w:proofErr w:type="spellStart"/>
      <w:r>
        <w:rPr>
          <w:i/>
        </w:rPr>
        <w:t>Pteroglossus</w:t>
      </w:r>
      <w:proofErr w:type="spellEnd"/>
      <w:r>
        <w:rPr>
          <w:i/>
        </w:rPr>
        <w:t xml:space="preserve"> </w:t>
      </w:r>
      <w:proofErr w:type="spellStart"/>
      <w:r>
        <w:rPr>
          <w:i/>
        </w:rPr>
        <w:t>pluricinctus</w:t>
      </w:r>
      <w:proofErr w:type="spellEnd"/>
      <w:r>
        <w:t>, the foc</w:t>
      </w:r>
      <w:ins w:id="26" w:author="St Mary,Colette Marie" w:date="2021-02-21T13:50:00Z">
        <w:r w:rsidR="006576B8">
          <w:t>al</w:t>
        </w:r>
      </w:ins>
      <w:del w:id="27" w:author="St Mary,Colette Marie" w:date="2021-02-21T13:50:00Z">
        <w:r w:rsidDel="006576B8">
          <w:delText>us</w:delText>
        </w:r>
      </w:del>
      <w:r>
        <w:t xml:space="preserve"> frugivore in this paper, </w:t>
      </w:r>
      <w:del w:id="28" w:author="St Mary,Colette Marie" w:date="2021-02-21T13:50:00Z">
        <w:r w:rsidDel="006576B8">
          <w:delText>by belonging to</w:delText>
        </w:r>
      </w:del>
      <w:ins w:id="29" w:author="St Mary,Colette Marie" w:date="2021-02-21T13:50:00Z">
        <w:r w:rsidR="006576B8">
          <w:t xml:space="preserve">forage in </w:t>
        </w:r>
      </w:ins>
      <w:r>
        <w:t xml:space="preserve"> social groups their movement patterns might be correlated, </w:t>
      </w:r>
      <w:ins w:id="30" w:author="St Mary,Colette Marie" w:date="2021-02-21T13:50:00Z">
        <w:r w:rsidR="006576B8">
          <w:t xml:space="preserve">thus, </w:t>
        </w:r>
      </w:ins>
      <w:r>
        <w:t>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14:paraId="04174715" w14:textId="77777777" w:rsidR="00B27B58" w:rsidRDefault="00350CAD">
      <w:pPr>
        <w:pStyle w:val="Heading2"/>
      </w:pPr>
      <w:bookmarkStart w:id="31" w:name="parameterization"/>
      <w:r>
        <w:lastRenderedPageBreak/>
        <w:t>Parameterization</w:t>
      </w:r>
      <w:bookmarkEnd w:id="31"/>
    </w:p>
    <w:p w14:paraId="0C0EB3B1" w14:textId="77D121BA" w:rsidR="00B27B58" w:rsidRDefault="00350CAD">
      <w:pPr>
        <w:pStyle w:val="FirstParagraph"/>
      </w:pPr>
      <w:r>
        <w:t>We focused our study on the many-banded araçari (</w:t>
      </w:r>
      <w:proofErr w:type="spellStart"/>
      <w:r>
        <w:rPr>
          <w:i/>
        </w:rPr>
        <w:t>Pterglossus</w:t>
      </w:r>
      <w:proofErr w:type="spellEnd"/>
      <w:r>
        <w:rPr>
          <w:i/>
        </w:rPr>
        <w:t xml:space="preserve"> </w:t>
      </w:r>
      <w:proofErr w:type="spellStart"/>
      <w:r>
        <w:rPr>
          <w:i/>
        </w:rPr>
        <w:t>pluricinctus</w:t>
      </w:r>
      <w:proofErr w:type="spellEnd"/>
      <w:r>
        <w:t xml:space="preserve">), a small toucan, and its </w:t>
      </w:r>
      <w:commentRangeStart w:id="32"/>
      <w:r>
        <w:t>role</w:t>
      </w:r>
      <w:commentRangeEnd w:id="32"/>
      <w:r w:rsidR="00A27546">
        <w:rPr>
          <w:rStyle w:val="CommentReference"/>
        </w:rPr>
        <w:commentReference w:id="32"/>
      </w:r>
      <w:r>
        <w:t xml:space="preserve"> as a frugivore of the </w:t>
      </w:r>
      <w:proofErr w:type="spellStart"/>
      <w:r>
        <w:rPr>
          <w:i/>
        </w:rPr>
        <w:t>Virola</w:t>
      </w:r>
      <w:proofErr w:type="spellEnd"/>
      <w:r>
        <w:rPr>
          <w:i/>
        </w:rPr>
        <w:t xml:space="preserve"> </w:t>
      </w:r>
      <w:proofErr w:type="spellStart"/>
      <w:r>
        <w:rPr>
          <w:i/>
        </w:rPr>
        <w:t>flexuosa</w:t>
      </w:r>
      <w:proofErr w:type="spellEnd"/>
      <w:r>
        <w:t xml:space="preserve"> tree. Previous studies by Holbrook (2011) collected radiotracking information for various dispersers over a period of four years, from 2001 to 2005, in the Ecuadorian Amazon rainforest. The methodology</w:t>
      </w:r>
      <w:del w:id="33" w:author="St Mary,Colette Marie" w:date="2021-02-21T13:52:00Z">
        <w:r w:rsidDel="004A5AF1">
          <w:delText xml:space="preserve"> used at the time</w:delText>
        </w:r>
      </w:del>
      <w:r>
        <w:t xml:space="preserve"> consisted of capturing and radio-tagging individuals from various toucan species, including </w:t>
      </w:r>
      <w:proofErr w:type="spellStart"/>
      <w:r>
        <w:rPr>
          <w:i/>
        </w:rPr>
        <w:t>Pterglossus</w:t>
      </w:r>
      <w:proofErr w:type="spellEnd"/>
      <w:r>
        <w:rPr>
          <w:i/>
        </w:rPr>
        <w:t xml:space="preserve"> </w:t>
      </w:r>
      <w:proofErr w:type="spellStart"/>
      <w:r>
        <w:rPr>
          <w:i/>
        </w:rPr>
        <w:t>pluricinctus</w:t>
      </w:r>
      <w:proofErr w:type="spellEnd"/>
      <w:r>
        <w:t xml:space="preserve"> and two larger </w:t>
      </w:r>
      <w:proofErr w:type="spellStart"/>
      <w:r>
        <w:t>Ramphastids</w:t>
      </w:r>
      <w:proofErr w:type="spellEnd"/>
      <w:r>
        <w:t>, although data on the latter w</w:t>
      </w:r>
      <w:ins w:id="34" w:author="St Mary,Colette Marie" w:date="2021-02-21T13:52:00Z">
        <w:r w:rsidR="0010125A">
          <w:t>ere</w:t>
        </w:r>
      </w:ins>
      <w:del w:id="35" w:author="St Mary,Colette Marie" w:date="2021-02-21T13:52:00Z">
        <w:r w:rsidDel="0010125A">
          <w:delText>as</w:delText>
        </w:r>
      </w:del>
      <w:r>
        <w:t xml:space="preserve"> scarce. Tracking periods lasted between four and six daylight hours, alternating morning and afternoons, attempting to record bird locations every 15 minutes, a time interval shown to represent the minimum seed retention time for </w:t>
      </w:r>
      <w:proofErr w:type="spellStart"/>
      <w:r>
        <w:rPr>
          <w:i/>
        </w:rPr>
        <w:t>Virola</w:t>
      </w:r>
      <w:proofErr w:type="spellEnd"/>
      <w:r>
        <w:rPr>
          <w:i/>
        </w:rPr>
        <w:t xml:space="preserve"> </w:t>
      </w:r>
      <w:proofErr w:type="spellStart"/>
      <w:r>
        <w:rPr>
          <w:i/>
        </w:rPr>
        <w:t>flexuosa</w:t>
      </w:r>
      <w:proofErr w:type="spellEnd"/>
      <w:r>
        <w:t xml:space="preserve"> seeds (K. M. Holbrook and Loiselle 2007). Out of the data collected, and following Holbrook (2011),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 (Holbrook 2011). Further details on field methods can be found in Holbrook (2011).</w:t>
      </w:r>
    </w:p>
    <w:p w14:paraId="2B105695" w14:textId="77777777" w:rsidR="00B27B58" w:rsidRDefault="00350CAD">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w:t>
      </w:r>
      <w:commentRangeStart w:id="36"/>
      <w:r>
        <w:t xml:space="preserve">These movement rates were later used in our simulation models as the parameter to describe the probability distribution of movement distances at each </w:t>
      </w:r>
      <w:proofErr w:type="gramStart"/>
      <w:r>
        <w:t>one minute</w:t>
      </w:r>
      <w:proofErr w:type="gramEnd"/>
      <w:r>
        <w:t xml:space="preserve"> time step for each simulation run</w:t>
      </w:r>
      <w:commentRangeEnd w:id="36"/>
      <w:r w:rsidR="00A20755">
        <w:rPr>
          <w:rStyle w:val="CommentReference"/>
        </w:rPr>
        <w:commentReference w:id="36"/>
      </w:r>
      <w:r>
        <w:t xml:space="preserve">.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w:t>
      </w:r>
      <w:commentRangeStart w:id="37"/>
      <w:r>
        <w:t>rates</w:t>
      </w:r>
      <w:commentRangeEnd w:id="37"/>
      <w:r w:rsidR="00856AD0">
        <w:rPr>
          <w:rStyle w:val="CommentReference"/>
        </w:rPr>
        <w:commentReference w:id="37"/>
      </w:r>
      <w:r>
        <w:t>.</w:t>
      </w:r>
    </w:p>
    <w:p w14:paraId="2CD65E55" w14:textId="37782A77" w:rsidR="00B27B58" w:rsidRDefault="00350CAD">
      <w:pPr>
        <w:pStyle w:val="BodyText"/>
      </w:pPr>
      <w:r>
        <w:lastRenderedPageBreak/>
        <w:t xml:space="preserve">Parameter values for gut retention time were also based on empirically collected data from previous </w:t>
      </w:r>
      <w:del w:id="38" w:author="St Mary,Colette Marie" w:date="2021-02-21T14:06:00Z">
        <w:r w:rsidDel="005F0E28">
          <w:delText xml:space="preserve">studies (K. M. Holbrook and Loiselle 2007), were </w:delText>
        </w:r>
      </w:del>
      <w:r>
        <w:t xml:space="preserve">passage trials </w:t>
      </w:r>
      <w:del w:id="39" w:author="St Mary,Colette Marie" w:date="2021-02-21T14:06:00Z">
        <w:r w:rsidDel="005F0E28">
          <w:delText xml:space="preserve">were </w:delText>
        </w:r>
      </w:del>
      <w:r>
        <w:t xml:space="preserve">carried out with </w:t>
      </w:r>
      <w:proofErr w:type="spellStart"/>
      <w:r>
        <w:rPr>
          <w:i/>
        </w:rPr>
        <w:t>Pteroglossus</w:t>
      </w:r>
      <w:proofErr w:type="spellEnd"/>
      <w:r>
        <w:rPr>
          <w:i/>
        </w:rPr>
        <w:t xml:space="preserve"> </w:t>
      </w:r>
      <w:proofErr w:type="spellStart"/>
      <w:r>
        <w:rPr>
          <w:i/>
        </w:rPr>
        <w:t>pluricinctus</w:t>
      </w:r>
      <w:proofErr w:type="spellEnd"/>
      <w:r>
        <w:t xml:space="preserve"> individuals</w:t>
      </w:r>
      <w:ins w:id="40" w:author="St Mary,Colette Marie" w:date="2021-02-21T14:06:00Z">
        <w:r w:rsidR="005F0E28">
          <w:t xml:space="preserve"> (K. M. Holbrook and Loiselle 2007)</w:t>
        </w:r>
      </w:ins>
      <w:r>
        <w:t xml:space="preserve">. </w:t>
      </w:r>
      <w:commentRangeStart w:id="41"/>
      <w:proofErr w:type="gramStart"/>
      <w:r>
        <w:t>However</w:t>
      </w:r>
      <w:commentRangeEnd w:id="41"/>
      <w:proofErr w:type="gramEnd"/>
      <w:r w:rsidR="004F1E97">
        <w:rPr>
          <w:rStyle w:val="CommentReference"/>
        </w:rPr>
        <w:commentReference w:id="41"/>
      </w:r>
      <w:r>
        <w:t xml:space="preserve">,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 </w:t>
      </w:r>
      <w:proofErr w:type="spellStart"/>
      <w:r>
        <w:rPr>
          <w:i/>
        </w:rPr>
        <w:t>Pterglossus</w:t>
      </w:r>
      <w:proofErr w:type="spellEnd"/>
      <w:r>
        <w:rPr>
          <w:i/>
        </w:rPr>
        <w:t xml:space="preserve"> </w:t>
      </w:r>
      <w:proofErr w:type="spellStart"/>
      <w:r>
        <w:rPr>
          <w:i/>
        </w:rPr>
        <w:t>pluricinctus</w:t>
      </w:r>
      <w:proofErr w:type="spellEnd"/>
      <w:r>
        <w:t xml:space="preserve"> </w:t>
      </w:r>
      <w:commentRangeStart w:id="42"/>
      <w:r>
        <w:t>was 28 minutes</w:t>
      </w:r>
      <w:commentRangeEnd w:id="42"/>
      <w:r w:rsidR="0054378F">
        <w:rPr>
          <w:rStyle w:val="CommentReference"/>
        </w:rPr>
        <w:commentReference w:id="42"/>
      </w:r>
      <w:r>
        <w:t xml:space="preserve"> (K. M. Holbrook and Loiselle 2007</w:t>
      </w:r>
      <w:proofErr w:type="gramStart"/>
      <w:r>
        <w:t>), and</w:t>
      </w:r>
      <w:proofErr w:type="gramEnd"/>
      <w:r>
        <w:t xml:space="preserve"> presented a maximum retention time of over 100 minutes. The distribution of gut retention times is </w:t>
      </w:r>
      <w:del w:id="43" w:author="St Mary,Colette Marie" w:date="2021-02-21T14:08:00Z">
        <w:r w:rsidDel="00650A40">
          <w:delText xml:space="preserve">characteristically </w:delText>
        </w:r>
      </w:del>
      <w:ins w:id="44" w:author="St Mary,Colette Marie" w:date="2021-02-21T14:08:00Z">
        <w:r w:rsidR="00650A40">
          <w:t xml:space="preserve">best described with a </w:t>
        </w:r>
      </w:ins>
      <w:r>
        <w:t>fat-tailed</w:t>
      </w:r>
      <w:ins w:id="45" w:author="St Mary,Colette Marie" w:date="2021-02-21T14:08:00Z">
        <w:r w:rsidR="00650A40">
          <w:t xml:space="preserve"> distribu</w:t>
        </w:r>
      </w:ins>
      <w:ins w:id="46" w:author="St Mary,Colette Marie" w:date="2021-02-21T14:09:00Z">
        <w:r w:rsidR="00650A40">
          <w:t>tion</w:t>
        </w:r>
      </w:ins>
      <w:r>
        <w:t>, thus we used a gamma distribution (shape = 4, scale = 5) with the appropriate shift to match our average retention time of 28 minutes (Morales and Carlo 2006; Levey et al. 2005</w:t>
      </w:r>
      <w:proofErr w:type="gramStart"/>
      <w:r>
        <w:t>), and</w:t>
      </w:r>
      <w:proofErr w:type="gramEnd"/>
      <w:r>
        <w:t xml:space="preserve"> used this distribution to sample gut retention times for each seed in our simulation runs.</w:t>
      </w:r>
    </w:p>
    <w:p w14:paraId="36EDB24E" w14:textId="77777777" w:rsidR="00B27B58" w:rsidRDefault="00350CAD">
      <w:pPr>
        <w:pStyle w:val="BodyText"/>
      </w:pPr>
      <w:r>
        <w:rPr>
          <w:i/>
        </w:rPr>
        <w:t>Include table in the supplement with the movement rates</w:t>
      </w:r>
    </w:p>
    <w:p w14:paraId="57DE227E" w14:textId="77777777" w:rsidR="00B27B58" w:rsidRDefault="00350CAD">
      <w:pPr>
        <w:pStyle w:val="Heading2"/>
      </w:pPr>
      <w:bookmarkStart w:id="47" w:name="model-processes"/>
      <w:r>
        <w:t>Model processes</w:t>
      </w:r>
      <w:bookmarkEnd w:id="47"/>
    </w:p>
    <w:p w14:paraId="7FDE1289" w14:textId="59698E32" w:rsidR="00B27B58" w:rsidRDefault="00350CAD">
      <w:pPr>
        <w:pStyle w:val="FirstParagraph"/>
      </w:pPr>
      <w:r>
        <w:t>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w:t>
      </w:r>
      <w:del w:id="48" w:author="St Mary,Colette Marie" w:date="2021-02-21T14:10:00Z">
        <w:r w:rsidDel="00032876">
          <w:delText>, the movement rates</w:delText>
        </w:r>
      </w:del>
      <w:r>
        <w:t xml:space="preserve">. Informed from field observations, </w:t>
      </w:r>
      <w:proofErr w:type="spellStart"/>
      <w:r>
        <w:rPr>
          <w:i/>
        </w:rPr>
        <w:t>Pteroglossus</w:t>
      </w:r>
      <w:proofErr w:type="spellEnd"/>
      <w:r>
        <w:rPr>
          <w:i/>
        </w:rPr>
        <w:t xml:space="preserve"> </w:t>
      </w:r>
      <w:proofErr w:type="spellStart"/>
      <w:r>
        <w:rPr>
          <w:i/>
        </w:rPr>
        <w:t>pluricinctus</w:t>
      </w:r>
      <w:proofErr w:type="spellEnd"/>
      <w:r>
        <w:t xml:space="preserve"> have a mean visit length of 4.0 minutes for each fruiting tree, consuming between 2 and 5 seeds during each visit, and not visiting another fruiting tree immediately after feeding (Holbrook’s dissertation and (Kimberly Mae Holbrook 2007)).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w:t>
      </w:r>
      <w:r>
        <w:lastRenderedPageBreak/>
        <w:t xml:space="preserve">movement and seed dispersal distances to only the scale sampled by previous researchers. </w:t>
      </w:r>
      <w:proofErr w:type="spellStart"/>
      <w:r>
        <w:rPr>
          <w:i/>
        </w:rPr>
        <w:t>Pteroglossus</w:t>
      </w:r>
      <w:proofErr w:type="spellEnd"/>
      <w:r>
        <w:rPr>
          <w:i/>
        </w:rPr>
        <w:t xml:space="preserve"> </w:t>
      </w:r>
      <w:proofErr w:type="spellStart"/>
      <w:r>
        <w:rPr>
          <w:i/>
        </w:rPr>
        <w:t>pluricinctus</w:t>
      </w:r>
      <w:proofErr w:type="spellEnd"/>
      <w:r>
        <w:t xml:space="preserve"> has shown maximum travel distances exceeding 3500m in a single 30 minute tracking interval, thus showing the potential to disperse </w:t>
      </w:r>
      <w:proofErr w:type="spellStart"/>
      <w:r>
        <w:rPr>
          <w:i/>
        </w:rPr>
        <w:t>Virola</w:t>
      </w:r>
      <w:proofErr w:type="spellEnd"/>
      <w:r>
        <w:t xml:space="preserve"> seeds at long ranges (Holbrook 2011).</w:t>
      </w:r>
    </w:p>
    <w:p w14:paraId="057A1F03" w14:textId="77777777" w:rsidR="00B27B58" w:rsidRDefault="00350CAD">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 </w:t>
      </w:r>
      <m:oMath>
        <m:sSup>
          <m:sSupPr>
            <m:ctrlPr>
              <w:rPr>
                <w:rFonts w:ascii="Cambria Math" w:hAnsi="Cambria Math"/>
              </w:rPr>
            </m:ctrlPr>
          </m:sSupPr>
          <m:e>
            <m:r>
              <w:rPr>
                <w:rFonts w:ascii="Cambria Math" w:hAnsi="Cambria Math"/>
              </w:rPr>
              <m:t>0</m:t>
            </m:r>
          </m:e>
          <m:sup>
            <m:r>
              <w:rPr>
                <w:rFonts w:ascii="Cambria Math" w:hAnsi="Cambria Math"/>
              </w:rPr>
              <m:t>o</m:t>
            </m:r>
          </m:sup>
        </m:sSup>
      </m:oMath>
      <w:r>
        <w:t xml:space="preserve"> to </w:t>
      </w:r>
      <m:oMath>
        <m:sSup>
          <m:sSupPr>
            <m:ctrlPr>
              <w:rPr>
                <w:rFonts w:ascii="Cambria Math" w:hAnsi="Cambria Math"/>
              </w:rPr>
            </m:ctrlPr>
          </m:sSupPr>
          <m:e>
            <m:r>
              <w:rPr>
                <w:rFonts w:ascii="Cambria Math" w:hAnsi="Cambria Math"/>
              </w:rPr>
              <m:t>360</m:t>
            </m:r>
          </m:e>
          <m:sup>
            <m:r>
              <w:rPr>
                <w:rFonts w:ascii="Cambria Math" w:hAnsi="Cambria Math"/>
              </w:rPr>
              <m:t>o</m:t>
            </m:r>
          </m:sup>
        </m:sSup>
      </m:oMath>
      <w:r>
        <w:t xml:space="preserve"> 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Edit references</w:t>
      </w:r>
      <w:r>
        <w:t xml:space="preserve"> </w:t>
      </w:r>
      <w:proofErr w:type="spellStart"/>
      <w:r>
        <w:t>Turchin</w:t>
      </w:r>
      <w:proofErr w:type="spellEnd"/>
      <w:r>
        <w:t xml:space="preserve"> 1998). Once the simulation run’s time matched the gut retention time for a seed, that seed would get dropped at the animal’s location at that specific time point, thus allowing us to record seed location in the landscape (Figure 2a). For each of our models we ran</w:t>
      </w:r>
      <w:commentRangeStart w:id="49"/>
      <w:r>
        <w:t xml:space="preserve"> 10,000 simulation runs per individual or family group</w:t>
      </w:r>
      <w:commentRangeEnd w:id="49"/>
      <w:r w:rsidR="008C2EA5">
        <w:rPr>
          <w:rStyle w:val="CommentReference"/>
        </w:rPr>
        <w:commentReference w:id="49"/>
      </w:r>
      <w:r>
        <w:t xml:space="preserve">, depending on the </w:t>
      </w:r>
      <w:commentRangeStart w:id="50"/>
      <w:r>
        <w:t>model</w:t>
      </w:r>
      <w:commentRangeEnd w:id="50"/>
      <w:r w:rsidR="00F83C0B">
        <w:rPr>
          <w:rStyle w:val="CommentReference"/>
        </w:rPr>
        <w:commentReference w:id="50"/>
      </w:r>
      <w:r>
        <w:t>, and collected information on animal and seed locations at every time step.</w:t>
      </w:r>
    </w:p>
    <w:p w14:paraId="390478B4" w14:textId="77777777" w:rsidR="00B27B58" w:rsidRDefault="00350CAD">
      <w:pPr>
        <w:pStyle w:val="Heading2"/>
      </w:pPr>
      <w:bookmarkStart w:id="51" w:name="seed-dispersal-and-aggregation-metrics"/>
      <w:r>
        <w:t>Seed dispersal and aggregation metrics</w:t>
      </w:r>
      <w:bookmarkEnd w:id="51"/>
    </w:p>
    <w:p w14:paraId="7B975738" w14:textId="77777777" w:rsidR="00B27B58" w:rsidRDefault="00350CAD">
      <w:pPr>
        <w:pStyle w:val="FirstParagraph"/>
      </w:pPr>
      <w:r>
        <w:t xml:space="preserve">We calculated seed dispersal distance as the </w:t>
      </w:r>
      <w:proofErr w:type="spellStart"/>
      <w:r>
        <w:t>euclidean</w:t>
      </w:r>
      <w:proofErr w:type="spellEnd"/>
      <w:r>
        <w:t xml:space="preserve"> distance of each seed to the parent plant. Given that our models only considered one parent plant located at the origin per simulation, we calculated seed dispersal distance (DD) as the distance from each seed’s location to the origin as follows:</w:t>
      </w:r>
    </w:p>
    <w:p w14:paraId="77FA0AA2" w14:textId="77777777" w:rsidR="00B27B58" w:rsidRDefault="00350CAD">
      <w:pPr>
        <w:pStyle w:val="BodyText"/>
      </w:pPr>
      <m:oMathPara>
        <m:oMathParaPr>
          <m:jc m:val="center"/>
        </m:oMathParaP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+(0-</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4E76DC77" w14:textId="77777777" w:rsidR="00B27B58" w:rsidRDefault="00350CAD">
      <w:pPr>
        <w:pStyle w:val="FirstParagraph"/>
      </w:pPr>
      <w:r>
        <w:lastRenderedPageBreak/>
        <w:t xml:space="preserve">where </w:t>
      </w: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dispersal distance for seed </w:t>
      </w:r>
      <m:oMath>
        <m:r>
          <w:rPr>
            <w:rFonts w:ascii="Cambria Math" w:hAnsi="Cambria Math"/>
          </w:rPr>
          <m:t>i</m:t>
        </m:r>
      </m:oMath>
      <w:r>
        <w:t xml:space="preserve"> in the simulation run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its xy coordinates in the </w:t>
      </w:r>
      <w:proofErr w:type="gramStart"/>
      <w:r>
        <w:t>landscape.</w:t>
      </w:r>
      <w:proofErr w:type="gramEnd"/>
      <w:r>
        <w:t xml:space="preserve"> We also used an aggregation metric to determine how evenly seeds would be dispersed across the landscape, and calculated seed dispersion (SD) as the average distance of each seed to the mean seed location in each simulation run (following methods in (Jones et al. 2017)):</w:t>
      </w:r>
    </w:p>
    <w:p w14:paraId="40F4A58F" w14:textId="77777777" w:rsidR="00B27B58" w:rsidRDefault="00350CAD">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14:paraId="0480411C" w14:textId="09CA860B" w:rsidR="00B27B58" w:rsidRDefault="00350CAD">
      <w:pPr>
        <w:pStyle w:val="FirstParagraph"/>
      </w:pPr>
      <w:r>
        <w:t xml:space="preserve">where </w:t>
      </w:r>
      <m:oMath>
        <m:r>
          <w:rPr>
            <w:rFonts w:ascii="Cambria Math" w:hAnsi="Cambria Math"/>
          </w:rPr>
          <m:t>n</m:t>
        </m:r>
      </m:oMath>
      <w:r>
        <w:t xml:space="preserve"> is the number of seeds for each simulation run (5), and </w:t>
      </w:r>
      <m:oMath>
        <m:sSub>
          <m:sSubPr>
            <m:ctrlPr>
              <w:rPr>
                <w:rFonts w:ascii="Cambria Math" w:hAnsi="Cambria Math"/>
              </w:rPr>
            </m:ctrlPr>
          </m:sSubPr>
          <m:e>
            <m:r>
              <w:rPr>
                <w:rFonts w:ascii="Cambria Math" w:hAnsi="Cambria Math"/>
              </w:rPr>
              <m:t>x</m:t>
            </m:r>
          </m:e>
          <m:sub>
            <m:r>
              <w:rPr>
                <w:rFonts w:ascii="Cambria Math" w:hAnsi="Cambria Math"/>
              </w:rPr>
              <m:t>mj</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mj</m:t>
            </m:r>
          </m:sub>
        </m:sSub>
      </m:oMath>
      <w:r>
        <w:t xml:space="preserve"> is the mean seed location in the </w:t>
      </w:r>
      <m:oMath>
        <m:r>
          <w:rPr>
            <w:rFonts w:ascii="Cambria Math" w:hAnsi="Cambria Math"/>
          </w:rPr>
          <m:t>j</m:t>
        </m:r>
      </m:oMath>
      <w:r>
        <w:t xml:space="preserve"> simulation </w:t>
      </w:r>
      <w:commentRangeStart w:id="52"/>
      <w:r>
        <w:t>run</w:t>
      </w:r>
      <w:commentRangeEnd w:id="52"/>
      <w:r w:rsidR="003E4217">
        <w:rPr>
          <w:rStyle w:val="CommentReference"/>
        </w:rPr>
        <w:commentReference w:id="52"/>
      </w:r>
      <w:r>
        <w:t xml:space="preserve">. We obtained measures of seed dispersion for each simulation run, thus we calculated the average seed dispersion for each model as </w:t>
      </w:r>
      <m:oMath>
        <m:bar>
          <m:barPr>
            <m:pos m:val="top"/>
            <m:ctrlPr>
              <w:rPr>
                <w:rFonts w:ascii="Cambria Math" w:hAnsi="Cambria Math"/>
              </w:rPr>
            </m:ctrlPr>
          </m:barPr>
          <m:e>
            <m:r>
              <w:rPr>
                <w:rFonts w:ascii="Cambria Math" w:hAnsi="Cambria Math"/>
              </w:rPr>
              <m:t>SD</m:t>
            </m:r>
          </m:e>
        </m:ba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N</m:t>
            </m:r>
          </m:den>
        </m:f>
      </m:oMath>
      <w:r>
        <w:t xml:space="preserve">, where </w:t>
      </w:r>
      <m:oMath>
        <m:r>
          <w:rPr>
            <w:rFonts w:ascii="Cambria Math" w:hAnsi="Cambria Math"/>
          </w:rPr>
          <m:t>N</m:t>
        </m:r>
      </m:oMath>
      <w:r>
        <w:t xml:space="preserve"> is the total number of </w:t>
      </w:r>
      <w:proofErr w:type="gramStart"/>
      <w:r>
        <w:t>simulation</w:t>
      </w:r>
      <w:proofErr w:type="gramEnd"/>
      <w:r>
        <w:t xml:space="preserve"> runs for the model being considered.</w:t>
      </w:r>
      <w:ins w:id="53" w:author="St Mary,Colette Marie" w:date="2021-02-21T14:18:00Z">
        <w:r w:rsidR="009F0E74">
          <w:t xml:space="preserve"> </w:t>
        </w:r>
      </w:ins>
      <w:r>
        <w:t>The information on seed dispersal distance was used for the toucan-generated seed dispersal kernels for each one of our models (null, individual, and family group), and these seed dispersal distances were also classified as long distance dispersal events if they exceeded 500m (K. M. Holbrook and Loiselle 2007). The proportion of long-distance dispersal events, maximum dispersal distance, and average seed dispersion were used to compare seed dispersal between our three models of individual variation (Table1).</w:t>
      </w:r>
    </w:p>
    <w:p w14:paraId="474E80B3" w14:textId="77777777" w:rsidR="00B27B58" w:rsidRDefault="00350CAD">
      <w:pPr>
        <w:pStyle w:val="Heading2"/>
      </w:pPr>
      <w:bookmarkStart w:id="54" w:name="seed-dispersal-kernels"/>
      <w:r>
        <w:t>Seed dispersal kernels</w:t>
      </w:r>
      <w:bookmarkEnd w:id="54"/>
    </w:p>
    <w:p w14:paraId="29AC2F57" w14:textId="77777777" w:rsidR="00B27B58" w:rsidRDefault="00350CAD">
      <w:pPr>
        <w:pStyle w:val="FirstParagraph"/>
      </w:pPr>
      <w:r>
        <w:t xml:space="preserve">Seed dispersal kernels are functions used to describe the probability of a seed being dispersed or deposited at a specific distance away from its parent plant (Nathan and Muller-Landau 2000). The resulting data from our three simulation models </w:t>
      </w:r>
      <w:commentRangeStart w:id="55"/>
      <w:r>
        <w:t>provided a dispersal distance for each simulated seed</w:t>
      </w:r>
      <w:commentRangeEnd w:id="55"/>
      <w:r w:rsidR="001404D8">
        <w:rPr>
          <w:rStyle w:val="CommentReference"/>
        </w:rPr>
        <w:commentReference w:id="55"/>
      </w:r>
      <w:r>
        <w:t xml:space="preserve">, and thus we used this information to describe the seed dispersal kernels for each model (null, individual, and </w:t>
      </w:r>
      <w:commentRangeStart w:id="56"/>
      <w:r>
        <w:t>family</w:t>
      </w:r>
      <w:commentRangeEnd w:id="56"/>
      <w:r w:rsidR="00DF63C8">
        <w:rPr>
          <w:rStyle w:val="CommentReference"/>
        </w:rPr>
        <w:commentReference w:id="56"/>
      </w:r>
      <w:r>
        <w:t xml:space="preserve">). Dispersal kernels in nature tend to be leptokurtic, with a peak near the origin and long tails, therefore kernel shape can be summarized by its kurtosis (Morales and Carlo </w:t>
      </w:r>
      <w:r>
        <w:lastRenderedPageBreak/>
        <w:t xml:space="preserve">2006). We quantified the dispersal kernels produced in our models by the sample statistics of mean and kurtosis to describe the overall shape and tail of distribution of seed dispersal distances. </w:t>
      </w:r>
      <w:commentRangeStart w:id="57"/>
      <w:r>
        <w:t>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 (Morales and Carlo 2006).</w:t>
      </w:r>
      <w:commentRangeEnd w:id="57"/>
      <w:r w:rsidR="00D96623">
        <w:rPr>
          <w:rStyle w:val="CommentReference"/>
        </w:rPr>
        <w:commentReference w:id="57"/>
      </w:r>
      <w:r>
        <w:t xml:space="preserve"> We fit the data associated to seed dispersal distances produced by each of the three models via Maximum Likelihood using the Weibull density function associated with the package ‘</w:t>
      </w:r>
      <w:proofErr w:type="spellStart"/>
      <w:r>
        <w:t>fitdistrplus</w:t>
      </w:r>
      <w:proofErr w:type="spellEnd"/>
      <w:r>
        <w:t>’(</w:t>
      </w:r>
      <w:proofErr w:type="spellStart"/>
      <w:r>
        <w:t>Delignette</w:t>
      </w:r>
      <w:proofErr w:type="spellEnd"/>
      <w:r>
        <w:t xml:space="preserve">-Muller and </w:t>
      </w:r>
      <w:proofErr w:type="spellStart"/>
      <w:r>
        <w:t>Dutang</w:t>
      </w:r>
      <w:proofErr w:type="spellEnd"/>
      <w:r>
        <w:t xml:space="preserve"> 2015):</w:t>
      </w:r>
    </w:p>
    <w:p w14:paraId="4DA0EE0D" w14:textId="77777777" w:rsidR="00B27B58" w:rsidRDefault="00350CAD">
      <w:pPr>
        <w:pStyle w:val="BodyText"/>
      </w:pPr>
      <m:oMathPara>
        <m:oMathParaPr>
          <m:jc m:val="center"/>
        </m:oMathParaPr>
        <m:oMath>
          <m:r>
            <w:rPr>
              <w:rFonts w:ascii="Cambria Math" w:hAnsi="Cambria Math"/>
            </w:rPr>
            <m:t>W(x)=</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b</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b</m:t>
                      </m:r>
                    </m:den>
                  </m:f>
                </m:e>
              </m:d>
            </m:e>
            <m:sup>
              <m:r>
                <w:rPr>
                  <w:rFonts w:ascii="Cambria Math" w:hAnsi="Cambria Math"/>
                </w:rPr>
                <m:t>a-1</m:t>
              </m:r>
            </m:sup>
          </m:sSup>
          <m:r>
            <w:rPr>
              <w:rFonts w:ascii="Cambria Math" w:hAnsi="Cambria Math"/>
            </w:rPr>
            <m:t>exp[-(x/b</m:t>
          </m:r>
          <m:sSup>
            <m:sSupPr>
              <m:ctrlPr>
                <w:rPr>
                  <w:rFonts w:ascii="Cambria Math" w:hAnsi="Cambria Math"/>
                </w:rPr>
              </m:ctrlPr>
            </m:sSupPr>
            <m:e>
              <m:r>
                <w:rPr>
                  <w:rFonts w:ascii="Cambria Math" w:hAnsi="Cambria Math"/>
                </w:rPr>
                <m:t>)</m:t>
              </m:r>
            </m:e>
            <m:sup>
              <m:r>
                <w:rPr>
                  <w:rFonts w:ascii="Cambria Math" w:hAnsi="Cambria Math"/>
                </w:rPr>
                <m:t>a</m:t>
              </m:r>
            </m:sup>
          </m:sSup>
          <m:r>
            <w:rPr>
              <w:rFonts w:ascii="Cambria Math" w:hAnsi="Cambria Math"/>
            </w:rPr>
            <m:t>]</m:t>
          </m:r>
        </m:oMath>
      </m:oMathPara>
    </w:p>
    <w:p w14:paraId="31D95392" w14:textId="77777777" w:rsidR="00B27B58" w:rsidRDefault="00350CAD">
      <w:pPr>
        <w:pStyle w:val="FirstParagraph"/>
      </w:pPr>
      <w:r>
        <w:t xml:space="preserve">Where the shape parameter </w:t>
      </w:r>
      <m:oMath>
        <m:r>
          <w:rPr>
            <w:rFonts w:ascii="Cambria Math" w:hAnsi="Cambria Math"/>
          </w:rPr>
          <m:t>a</m:t>
        </m:r>
      </m:oMath>
      <w:r>
        <w:t xml:space="preserve"> determines the tail of the distribution, and </w:t>
      </w:r>
      <m:oMath>
        <m:r>
          <w:rPr>
            <w:rFonts w:ascii="Cambria Math" w:hAnsi="Cambria Math"/>
          </w:rPr>
          <m:t>b</m:t>
        </m:r>
      </m:oMath>
      <w:r>
        <w:t xml:space="preserve"> is the scale parameter. It is worth mentioning that the standard parameterization of the Weibull distribution in ‘R’ is different from the parameterization used in Morales and Carlo (2006), where the shape parameter </w:t>
      </w:r>
      <m:oMath>
        <m:r>
          <w:rPr>
            <w:rFonts w:ascii="Cambria Math" w:hAnsi="Cambria Math"/>
          </w:rPr>
          <m:t>a=ν</m:t>
        </m:r>
      </m:oMath>
      <w:r>
        <w:t xml:space="preserve"> remains the same, but the scale parameter is defined as </w:t>
      </w:r>
      <m:oMath>
        <m:r>
          <w:rPr>
            <w:rFonts w:ascii="Cambria Math" w:hAnsi="Cambria Math"/>
          </w:rPr>
          <m:t>κ=</m:t>
        </m:r>
        <m:sSup>
          <m:sSupPr>
            <m:ctrlPr>
              <w:rPr>
                <w:rFonts w:ascii="Cambria Math" w:hAnsi="Cambria Math"/>
              </w:rPr>
            </m:ctrlPr>
          </m:sSupPr>
          <m:e>
            <m:r>
              <w:rPr>
                <w:rFonts w:ascii="Cambria Math" w:hAnsi="Cambria Math"/>
              </w:rPr>
              <m:t>b</m:t>
            </m:r>
          </m:e>
          <m:sup>
            <m:r>
              <w:rPr>
                <w:rFonts w:ascii="Cambria Math" w:hAnsi="Cambria Math"/>
              </w:rPr>
              <m:t>-ν</m:t>
            </m:r>
          </m:sup>
        </m:sSup>
      </m:oMath>
      <w:r>
        <w:t xml:space="preserve">, giving a density distribution function of </w:t>
      </w:r>
      <m:oMath>
        <m:r>
          <w:rPr>
            <w:rFonts w:ascii="Cambria Math" w:hAnsi="Cambria Math"/>
          </w:rPr>
          <m:t>W(r)=κν</m:t>
        </m:r>
        <m:sSup>
          <m:sSupPr>
            <m:ctrlPr>
              <w:rPr>
                <w:rFonts w:ascii="Cambria Math" w:hAnsi="Cambria Math"/>
              </w:rPr>
            </m:ctrlPr>
          </m:sSupPr>
          <m:e>
            <m:r>
              <w:rPr>
                <w:rFonts w:ascii="Cambria Math" w:hAnsi="Cambria Math"/>
              </w:rPr>
              <m:t>r</m:t>
            </m:r>
          </m:e>
          <m:sup>
            <m:r>
              <w:rPr>
                <w:rFonts w:ascii="Cambria Math" w:hAnsi="Cambria Math"/>
              </w:rPr>
              <m:t>ν-1</m:t>
            </m:r>
          </m:sup>
        </m:sSup>
        <m:r>
          <w:rPr>
            <w:rFonts w:ascii="Cambria Math" w:hAnsi="Cambria Math"/>
          </w:rPr>
          <m:t>exp[-</m:t>
        </m:r>
        <m:sSup>
          <m:sSupPr>
            <m:ctrlPr>
              <w:rPr>
                <w:rFonts w:ascii="Cambria Math" w:hAnsi="Cambria Math"/>
              </w:rPr>
            </m:ctrlPr>
          </m:sSupPr>
          <m:e>
            <m:r>
              <w:rPr>
                <w:rFonts w:ascii="Cambria Math" w:hAnsi="Cambria Math"/>
              </w:rPr>
              <m:t>κr</m:t>
            </m:r>
          </m:e>
          <m:sup>
            <m:r>
              <w:rPr>
                <w:rFonts w:ascii="Cambria Math" w:hAnsi="Cambria Math"/>
              </w:rPr>
              <m:t>ν</m:t>
            </m:r>
          </m:sup>
        </m:sSup>
        <m:r>
          <w:rPr>
            <w:rFonts w:ascii="Cambria Math" w:hAnsi="Cambria Math"/>
          </w:rPr>
          <m:t>]</m:t>
        </m:r>
      </m:oMath>
      <w:r>
        <w:t xml:space="preserve">.  Since the shape parameter remains the same, we can note that for </w:t>
      </w:r>
      <m:oMath>
        <m:r>
          <w:rPr>
            <w:rFonts w:ascii="Cambria Math" w:hAnsi="Cambria Math"/>
          </w:rPr>
          <m:t>a=ν=1</m:t>
        </m:r>
      </m:oMath>
      <w:r>
        <w:t xml:space="preserve"> the distribution shows a tail with exponential decay, with values of </w:t>
      </w:r>
      <m:oMath>
        <m:r>
          <w:rPr>
            <w:rFonts w:ascii="Cambria Math" w:hAnsi="Cambria Math"/>
          </w:rPr>
          <m:t>ν&gt;1</m:t>
        </m:r>
      </m:oMath>
      <w:r>
        <w:t xml:space="preserve"> the tail shows fast-decay or thin tail, and when </w:t>
      </w:r>
      <m:oMath>
        <m:r>
          <w:rPr>
            <w:rFonts w:ascii="Cambria Math" w:hAnsi="Cambria Math"/>
          </w:rPr>
          <m:t>ν&lt;1</m:t>
        </m:r>
      </m:oMath>
      <w:r>
        <w:t xml:space="preserve"> we can see a fat-tailed distribution as shown in (Morales and Carlo 2006) (Fig 3a.) We visually assessed the fit of the distributions via qqplots and used the Kolmogorov-Smirnov statistic to assess goodness of fit.</w:t>
      </w:r>
    </w:p>
    <w:p w14:paraId="7967E2A0" w14:textId="77777777" w:rsidR="00B27B58" w:rsidRDefault="00350CAD">
      <w:pPr>
        <w:pStyle w:val="BodyText"/>
      </w:pPr>
      <w:commentRangeStart w:id="58"/>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extremes are useful to understand the stochastic behavior of rare extreme events (Coles et al. 2001) and have previously been used in ecological scenarios (Gaines and Denny 1993; Katz, Brush, and </w:t>
      </w:r>
      <w:proofErr w:type="spellStart"/>
      <w:r>
        <w:lastRenderedPageBreak/>
        <w:t>Parlange</w:t>
      </w:r>
      <w:proofErr w:type="spellEnd"/>
      <w:r>
        <w:t xml:space="preserve"> 2005) and evolutionary genetics (</w:t>
      </w:r>
      <w:proofErr w:type="spellStart"/>
      <w:r>
        <w:t>Beisel</w:t>
      </w:r>
      <w:proofErr w:type="spellEnd"/>
      <w:r>
        <w:t xml:space="preserve"> et al. 2007; Joyce et al. 2008).</w:t>
      </w:r>
      <w:commentRangeEnd w:id="58"/>
      <w:r w:rsidR="00A62AFF">
        <w:rPr>
          <w:rStyle w:val="CommentReference"/>
        </w:rPr>
        <w:commentReference w:id="58"/>
      </w:r>
      <w:r>
        <w:t xml:space="preserve"> More recently, statistics of extremes have been used to model extended dispersal kernels of seeds and pollen (García and </w:t>
      </w:r>
      <w:proofErr w:type="spellStart"/>
      <w:r>
        <w:t>Borda</w:t>
      </w:r>
      <w:proofErr w:type="spellEnd"/>
      <w:r>
        <w:t>-de-</w:t>
      </w:r>
      <w:proofErr w:type="spellStart"/>
      <w:r>
        <w:t>Água</w:t>
      </w:r>
      <w:proofErr w:type="spellEnd"/>
      <w:r>
        <w:t xml:space="preserve"> 2017) and in particular have been proposed to understand long-distance dispersal events (Rogers et al. 2019). </w:t>
      </w:r>
      <w:commentRangeStart w:id="59"/>
      <w:r>
        <w:t>In our particular case, we were interested to evaluate how an approach using statistics of extremes could help us fit the tail of the frugivore-generated seed dispersal kernels for each of the models we simulated.</w:t>
      </w:r>
      <w:commentRangeEnd w:id="59"/>
      <w:r w:rsidR="00A5728F">
        <w:rPr>
          <w:rStyle w:val="CommentReference"/>
        </w:rPr>
        <w:commentReference w:id="59"/>
      </w:r>
      <w:r>
        <w:t xml:space="preserve"> We used a peak over threshold (POT) approach, in which we filtered the dispersal distances above a given threshold and fit a Generalized Pareto (GP) distribution to those values.</w:t>
      </w:r>
      <w:commentRangeStart w:id="60"/>
      <w:r>
        <w:t xml:space="preserve">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 (Coles et al. 2001; García and </w:t>
      </w:r>
      <w:proofErr w:type="spellStart"/>
      <w:r>
        <w:t>Borda</w:t>
      </w:r>
      <w:proofErr w:type="spellEnd"/>
      <w:r>
        <w:t>-de-</w:t>
      </w:r>
      <w:proofErr w:type="spellStart"/>
      <w:r>
        <w:t>Água</w:t>
      </w:r>
      <w:proofErr w:type="spellEnd"/>
      <w:r>
        <w:t xml:space="preserve"> </w:t>
      </w:r>
      <w:commentRangeEnd w:id="60"/>
      <w:r w:rsidR="0096491A">
        <w:rPr>
          <w:rStyle w:val="CommentReference"/>
        </w:rPr>
        <w:commentReference w:id="60"/>
      </w:r>
      <w:r>
        <w:t>2017)). The family of generalized Pareto distributions is (Coles et al. 2001):</w:t>
      </w:r>
    </w:p>
    <w:p w14:paraId="216E051E" w14:textId="77777777" w:rsidR="00B27B58" w:rsidRDefault="00350CAD">
      <w:pPr>
        <w:pStyle w:val="BodyText"/>
      </w:pPr>
      <m:oMathPara>
        <m:oMathParaPr>
          <m:jc m:val="center"/>
        </m:oMathParaPr>
        <m:oMath>
          <m:r>
            <w:rPr>
              <w:rFonts w:ascii="Cambria Math" w:hAnsi="Cambria Math"/>
            </w:rPr>
            <m:t>H(y)=1-</m:t>
          </m:r>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ξy</m:t>
                      </m:r>
                    </m:num>
                    <m:den>
                      <m:acc>
                        <m:accPr>
                          <m:chr m:val="̃"/>
                          <m:ctrlPr>
                            <w:rPr>
                              <w:rFonts w:ascii="Cambria Math" w:hAnsi="Cambria Math"/>
                            </w:rPr>
                          </m:ctrlPr>
                        </m:accPr>
                        <m:e>
                          <m:r>
                            <w:rPr>
                              <w:rFonts w:ascii="Cambria Math" w:hAnsi="Cambria Math"/>
                            </w:rPr>
                            <m:t>σ</m:t>
                          </m:r>
                        </m:e>
                      </m:acc>
                    </m:den>
                  </m:f>
                </m:e>
              </m:d>
            </m:e>
            <m:sup>
              <m:r>
                <w:rPr>
                  <w:rFonts w:ascii="Cambria Math" w:hAnsi="Cambria Math"/>
                </w:rPr>
                <m:t>-1/ξ</m:t>
              </m:r>
            </m:sup>
          </m:sSup>
        </m:oMath>
      </m:oMathPara>
    </w:p>
    <w:p w14:paraId="14C72672" w14:textId="77777777" w:rsidR="00B27B58" w:rsidRDefault="00350CAD">
      <w:pPr>
        <w:pStyle w:val="FirstParagraph"/>
      </w:pPr>
      <w:r>
        <w:t xml:space="preserve">defined on </w:t>
      </w:r>
      <m:oMath>
        <m:r>
          <w:rPr>
            <w:rFonts w:ascii="Cambria Math" w:hAnsi="Cambria Math"/>
          </w:rPr>
          <m:t>{y:y&gt;0</m:t>
        </m:r>
      </m:oMath>
      <w:r>
        <w:t xml:space="preserve"> and </w:t>
      </w:r>
      <m:oMath>
        <m:r>
          <w:rPr>
            <w:rFonts w:ascii="Cambria Math" w:hAnsi="Cambria Math"/>
          </w:rPr>
          <m:t>1+ξy/</m:t>
        </m:r>
        <m:acc>
          <m:accPr>
            <m:chr m:val="̃"/>
            <m:ctrlPr>
              <w:rPr>
                <w:rFonts w:ascii="Cambria Math" w:hAnsi="Cambria Math"/>
              </w:rPr>
            </m:ctrlPr>
          </m:accPr>
          <m:e>
            <m:r>
              <w:rPr>
                <w:rFonts w:ascii="Cambria Math" w:hAnsi="Cambria Math"/>
              </w:rPr>
              <m:t>σ</m:t>
            </m:r>
          </m:e>
        </m:acc>
        <m:r>
          <w:rPr>
            <w:rFonts w:ascii="Cambria Math" w:hAnsi="Cambria Math"/>
          </w:rPr>
          <m:t>}</m:t>
        </m:r>
      </m:oMath>
      <w:r>
        <w:t xml:space="preserve">, </w:t>
      </w:r>
      <w:proofErr w:type="gramStart"/>
      <w:r>
        <w:t>where</w:t>
      </w:r>
      <w:proofErr w:type="gramEnd"/>
    </w:p>
    <w:p w14:paraId="371A8F06" w14:textId="77777777" w:rsidR="00B27B58" w:rsidRDefault="00644101">
      <w:pPr>
        <w:pStyle w:val="BodyText"/>
      </w:pPr>
      <m:oMathPara>
        <m:oMathParaPr>
          <m:jc m:val="center"/>
        </m:oMathParaPr>
        <m:oMath>
          <m:acc>
            <m:accPr>
              <m:chr m:val="̃"/>
              <m:ctrlPr>
                <w:rPr>
                  <w:rFonts w:ascii="Cambria Math" w:hAnsi="Cambria Math"/>
                </w:rPr>
              </m:ctrlPr>
            </m:accPr>
            <m:e>
              <m:r>
                <w:rPr>
                  <w:rFonts w:ascii="Cambria Math" w:hAnsi="Cambria Math"/>
                </w:rPr>
                <m:t>σ</m:t>
              </m:r>
            </m:e>
          </m:acc>
          <m:r>
            <w:rPr>
              <w:rFonts w:ascii="Cambria Math" w:hAnsi="Cambria Math"/>
            </w:rPr>
            <m:t>=σ+ξ(x-μ)</m:t>
          </m:r>
        </m:oMath>
      </m:oMathPara>
    </w:p>
    <w:p w14:paraId="10EDA815" w14:textId="77777777" w:rsidR="00B27B58" w:rsidRDefault="00350CAD">
      <w:pPr>
        <w:pStyle w:val="FirstParagraph"/>
      </w:pPr>
      <w:r>
        <w:t xml:space="preserve">An approximation between the GEV and GP distributions occurs where the values over a threshold excess (location, </w:t>
      </w:r>
      <m:oMath>
        <m:r>
          <w:rPr>
            <w:rFonts w:ascii="Cambria Math" w:hAnsi="Cambria Math"/>
          </w:rPr>
          <m:t>μ</m:t>
        </m:r>
      </m:oMath>
      <w:r>
        <w:t xml:space="preserve">) have a corresponding approximate GP distribution (Coles et al. 2001). The parameters in the GP distribution of threshold excesses are determined by the values in the corresponding GEV distribution of a random variable </w:t>
      </w:r>
      <m:oMath>
        <m:r>
          <w:rPr>
            <w:rFonts w:ascii="Cambria Math" w:hAnsi="Cambria Math"/>
          </w:rPr>
          <m:t>X</m:t>
        </m:r>
      </m:oMath>
      <w:r>
        <w:t xml:space="preserve"> (scale </w:t>
      </w:r>
      <m:oMath>
        <m:r>
          <w:rPr>
            <w:rFonts w:ascii="Cambria Math" w:hAnsi="Cambria Math"/>
          </w:rPr>
          <m:t>σ</m:t>
        </m:r>
      </m:oMath>
      <w:r>
        <w:t xml:space="preserve">, location </w:t>
      </w:r>
      <m:oMath>
        <m:r>
          <w:rPr>
            <w:rFonts w:ascii="Cambria Math" w:hAnsi="Cambria Math"/>
          </w:rPr>
          <m:t>μ</m:t>
        </m:r>
      </m:oMath>
      <w:r>
        <w:t xml:space="preserve">). In both distributions, the shape parameter </w:t>
      </w:r>
      <m:oMath>
        <m:r>
          <w:rPr>
            <w:rFonts w:ascii="Cambria Math" w:hAnsi="Cambria Math"/>
          </w:rPr>
          <m:t>ξ</m:t>
        </m:r>
      </m:oMath>
      <w:r>
        <w:t xml:space="preserve"> is dominant to determine the tail of the distribution. In the generalized Pareto distribution, a shape parameter </w:t>
      </w:r>
      <m:oMath>
        <m:r>
          <w:rPr>
            <w:rFonts w:ascii="Cambria Math" w:hAnsi="Cambria Math"/>
          </w:rPr>
          <m:t>ξ&lt;0</m:t>
        </m:r>
      </m:oMath>
      <w:r>
        <w:t xml:space="preserve"> the tail has an upper bound at </w:t>
      </w:r>
      <m:oMath>
        <m:r>
          <w:rPr>
            <w:rFonts w:ascii="Cambria Math" w:hAnsi="Cambria Math"/>
          </w:rPr>
          <m:t>μ-</m:t>
        </m:r>
        <m:acc>
          <m:accPr>
            <m:chr m:val="̃"/>
            <m:ctrlPr>
              <w:rPr>
                <w:rFonts w:ascii="Cambria Math" w:hAnsi="Cambria Math"/>
              </w:rPr>
            </m:ctrlPr>
          </m:accPr>
          <m:e>
            <m:r>
              <w:rPr>
                <w:rFonts w:ascii="Cambria Math" w:hAnsi="Cambria Math"/>
              </w:rPr>
              <m:t>σ</m:t>
            </m:r>
          </m:e>
        </m:acc>
        <m:r>
          <w:rPr>
            <w:rFonts w:ascii="Cambria Math" w:hAnsi="Cambria Math"/>
          </w:rPr>
          <m:t>/ξ</m:t>
        </m:r>
      </m:oMath>
      <w:r>
        <w:t xml:space="preserve"> following a Beta distribution function, whereas a shape parameter </w:t>
      </w:r>
      <m:oMath>
        <m:r>
          <w:rPr>
            <w:rFonts w:ascii="Cambria Math" w:hAnsi="Cambria Math"/>
          </w:rPr>
          <m:t>ξ&gt;0</m:t>
        </m:r>
      </m:oMath>
      <w:r>
        <w:t xml:space="preserve"> follows a heavy tail with no upper limit. In the special case of </w:t>
      </w:r>
      <m:oMath>
        <m:r>
          <w:rPr>
            <w:rFonts w:ascii="Cambria Math" w:hAnsi="Cambria Math"/>
          </w:rPr>
          <m:t>ξ=0</m:t>
        </m:r>
      </m:oMath>
      <w:r>
        <w:t xml:space="preserve">, the GP distribution function approximates to an exponential </w:t>
      </w:r>
      <w:r>
        <w:lastRenderedPageBreak/>
        <w:t xml:space="preserve">distribution with a parameter of </w:t>
      </w:r>
      <m:oMath>
        <m:r>
          <w:rPr>
            <w:rFonts w:ascii="Cambria Math" w:hAnsi="Cambria Math"/>
          </w:rPr>
          <m:t>1/</m:t>
        </m:r>
        <m:acc>
          <m:accPr>
            <m:chr m:val="̃"/>
            <m:ctrlPr>
              <w:rPr>
                <w:rFonts w:ascii="Cambria Math" w:hAnsi="Cambria Math"/>
              </w:rPr>
            </m:ctrlPr>
          </m:accPr>
          <m:e>
            <m:r>
              <w:rPr>
                <w:rFonts w:ascii="Cambria Math" w:hAnsi="Cambria Math"/>
              </w:rPr>
              <m:t>σ</m:t>
            </m:r>
          </m:e>
        </m:acc>
      </m:oMath>
      <w:r>
        <w:t xml:space="preserve"> (Figure 3b.) (Coles et al. 2001). The focus on these shape parameters, both in the case of the Generalized Pareto and the Weibull distribution, is due to the interest in long-distance dispersal events, and using these parameters as a </w:t>
      </w:r>
      <w:proofErr w:type="spellStart"/>
      <w:r>
        <w:t>comparisson</w:t>
      </w:r>
      <w:proofErr w:type="spellEnd"/>
      <w:r>
        <w:t xml:space="preserve"> between dispersal kernels allows us to compare which kernels have higher probabilities for long-distance dispersal </w:t>
      </w:r>
      <w:commentRangeStart w:id="61"/>
      <w:r>
        <w:t>events</w:t>
      </w:r>
      <w:commentRangeEnd w:id="61"/>
      <w:r w:rsidR="00327C47">
        <w:rPr>
          <w:rStyle w:val="CommentReference"/>
        </w:rPr>
        <w:commentReference w:id="61"/>
      </w:r>
      <w:r>
        <w:t>.</w:t>
      </w:r>
    </w:p>
    <w:p w14:paraId="0855EB60" w14:textId="013433C7" w:rsidR="00B27B58" w:rsidRDefault="00350CAD">
      <w:pPr>
        <w:pStyle w:val="BodyText"/>
      </w:pPr>
      <w:r>
        <w:t>Initially, we defined long-distance dispersal events</w:t>
      </w:r>
      <w:del w:id="62" w:author="St Mary,Colette Marie" w:date="2021-02-21T14:35:00Z">
        <w:r w:rsidDel="00365C97">
          <w:delText xml:space="preserve"> defined</w:delText>
        </w:r>
      </w:del>
      <w:r>
        <w:t xml:space="preserve"> as any dispersal event over 500m from the parent tree in order to compare our results to previous studies in this same ecological system (Holbrook and Loiselle 2009; Holbrook 2011; K. M. Holbrook and Loiselle 2007). We used this threshold to assess the percentage of LDD events</w:t>
      </w:r>
      <w:ins w:id="63" w:author="St Mary,Colette Marie" w:date="2021-02-21T14:35:00Z">
        <w:r w:rsidR="00365C97">
          <w:t>,</w:t>
        </w:r>
      </w:ins>
      <w:r>
        <w:t xml:space="preserve"> reported in table 1. </w:t>
      </w:r>
      <w:commentRangeStart w:id="64"/>
      <w:r>
        <w:t xml:space="preserve">However, when selecting a threshold for a POT approach, using a generalized Pareto distribution, we can use diagnostic plots by fitting the data to a sequence of thresholds, with the goal of finding the lowest threshold that provides similar parameter values to any other higher threshold. </w:t>
      </w:r>
      <w:commentRangeEnd w:id="64"/>
      <w:r w:rsidR="00B60730">
        <w:rPr>
          <w:rStyle w:val="CommentReference"/>
        </w:rPr>
        <w:commentReference w:id="64"/>
      </w:r>
      <w:r>
        <w:t>We performed these analys</w:t>
      </w:r>
      <w:ins w:id="65" w:author="St Mary,Colette Marie" w:date="2021-02-21T14:36:00Z">
        <w:r w:rsidR="00B60730">
          <w:t>e</w:t>
        </w:r>
      </w:ins>
      <w:del w:id="66" w:author="St Mary,Colette Marie" w:date="2021-02-21T14:36:00Z">
        <w:r w:rsidDel="00B60730">
          <w:delText>i</w:delText>
        </w:r>
      </w:del>
      <w:r>
        <w:t xml:space="preserve">s and we report our parameter estimates for the generalized Pareto and expected conditional probabilities of long-distance dispersal events using the thresholds from diagnostics plots. We fit Generalized Pareto distributions to the data via maximum likelihood using the package </w:t>
      </w:r>
      <w:proofErr w:type="spellStart"/>
      <w:r>
        <w:t>extRemes</w:t>
      </w:r>
      <w:proofErr w:type="spellEnd"/>
      <w:r>
        <w:t xml:space="preserve"> (</w:t>
      </w:r>
      <w:proofErr w:type="spellStart"/>
      <w:r>
        <w:t>Gilleland</w:t>
      </w:r>
      <w:proofErr w:type="spellEnd"/>
      <w:r>
        <w:t xml:space="preserve"> and Katz 2016) in R (R Core Team 2020).</w:t>
      </w:r>
    </w:p>
    <w:p w14:paraId="633368C3" w14:textId="77777777" w:rsidR="00B27B58" w:rsidRDefault="00350CAD">
      <w:pPr>
        <w:pStyle w:val="Heading1"/>
      </w:pPr>
      <w:bookmarkStart w:id="67" w:name="results"/>
      <w:r>
        <w:t>Results</w:t>
      </w:r>
      <w:bookmarkEnd w:id="67"/>
    </w:p>
    <w:p w14:paraId="4646E518" w14:textId="77777777" w:rsidR="00B27B58" w:rsidRDefault="00350CAD">
      <w:pPr>
        <w:pStyle w:val="Heading2"/>
      </w:pPr>
      <w:bookmarkStart w:id="68" w:name="X44636fc83dd3ce7760e083006cdd66d0e99a30b"/>
      <w:r>
        <w:t>Simulation of seed dispersal distances under the three movement models</w:t>
      </w:r>
      <w:bookmarkEnd w:id="68"/>
    </w:p>
    <w:p w14:paraId="28CFA4E9" w14:textId="4308B326" w:rsidR="00B27B58" w:rsidRDefault="00350CAD">
      <w:pPr>
        <w:pStyle w:val="FirstParagraph"/>
      </w:pPr>
      <w:del w:id="69" w:author="St Mary,Colette Marie" w:date="2021-02-21T15:51:00Z">
        <w:r w:rsidDel="002D7777">
          <w:delText xml:space="preserve">We generated seed dispersal distances from combining animal movement and seed gut retention time. The three models we used to simulate the dispersal distances differ in their approach to characterize variation between the animals dispersing seeds. </w:delText>
        </w:r>
      </w:del>
      <w:r>
        <w:t xml:space="preserve">In the case of our null model, where each animal’s step length is sampled from an exponential distribution with the same rate parameter, we would expect to find no differences between the dispersal kernels generated by each of the animals. On the contrary, for the case of simulation models that include individual and family </w:t>
      </w:r>
      <w:r>
        <w:lastRenderedPageBreak/>
        <w:t>level variation in animal movement, we expected the seed dispersal kernels generated by each individual to show variation. Indeed, Figure 4A shows that individual and family level simulation models show different seed dispersal kernels for each individual bird, whereas in the null model, individual seed dispersal kernels actually overlap with the average dispersal kernel (black line). We generated the average seed dispersal kernels (black lines in Figure 4A) for each of the simulation models by taking all of the seed dispersal distances from the simulation. We did this as in the field we can perform maternity analysis to know seed origin, but it is more complicated to know which specific animal dispersed each seed. Therefore, the average seed dispersal kernels would better reflect the type of data we would collect from field surveys of seed dispersal. From now on, we refer to each of these average seed dispersal kernels as the kernel generated by each of the three simulation models</w:t>
      </w:r>
      <w:commentRangeStart w:id="70"/>
      <w:r>
        <w:t>: null kernel, individual kernel, and family kernel.</w:t>
      </w:r>
      <w:commentRangeEnd w:id="70"/>
      <w:r w:rsidR="00635D54">
        <w:rPr>
          <w:rStyle w:val="CommentReference"/>
        </w:rPr>
        <w:commentReference w:id="70"/>
      </w:r>
    </w:p>
    <w:p w14:paraId="40F6344B" w14:textId="77777777" w:rsidR="00B27B58" w:rsidRDefault="00350CAD">
      <w:pPr>
        <w:pStyle w:val="BodyText"/>
      </w:pPr>
      <w:r>
        <w:t xml:space="preserve">Average seed locations provided a metric for seed dispersal in each simulation run, and seed dispersion shows how far apart each of the seeds are from each other in every simulation run. We show average seed locations and seed dispersion for the three models (Figure 4B-C) and although the average measures for these are comparable between models, location and dispersion have a greater number of outliers in the </w:t>
      </w:r>
      <w:proofErr w:type="spellStart"/>
      <w:r>
        <w:t>indvidual</w:t>
      </w:r>
      <w:proofErr w:type="spellEnd"/>
      <w:r>
        <w:t xml:space="preserve"> and family models. This suggests that although the average measures are similar between models, the variation between them is different, with the individual and family models showing both a greater maximum dispersal distance, and a higher percentage of long-distance dispersal events (Table 1.) Interestingly, the higher percentage of LDD events in the individual kernels also has a higher standard deviation, a result of the variation in the dispersal kernels produced by each bird (Figure 4A), where some birds or social groups where characteristically long-dispersers versus individuals with shorter dispersal distances and even one individual for which simulated seed dispersal distances were all below 500m (Supplementary information).</w:t>
      </w:r>
    </w:p>
    <w:p w14:paraId="4040FD2F" w14:textId="77777777" w:rsidR="00B27B58" w:rsidRDefault="00350CAD">
      <w:pPr>
        <w:pStyle w:val="Heading2"/>
      </w:pPr>
      <w:bookmarkStart w:id="71" w:name="X69f636d5835bae515e866e95f87619a1e516da5"/>
      <w:r>
        <w:lastRenderedPageBreak/>
        <w:t xml:space="preserve">Kernel functions for frugivore-generated dispersal </w:t>
      </w:r>
      <w:commentRangeStart w:id="72"/>
      <w:r>
        <w:t>distances</w:t>
      </w:r>
      <w:bookmarkEnd w:id="71"/>
      <w:commentRangeEnd w:id="72"/>
      <w:r w:rsidR="00C369F6">
        <w:rPr>
          <w:rStyle w:val="CommentReference"/>
          <w:rFonts w:asciiTheme="minorHAnsi" w:eastAsiaTheme="minorEastAsia" w:hAnsiTheme="minorHAnsi" w:cstheme="minorBidi"/>
          <w:caps w:val="0"/>
        </w:rPr>
        <w:commentReference w:id="72"/>
      </w:r>
    </w:p>
    <w:p w14:paraId="183DC90C" w14:textId="77777777" w:rsidR="00B27B58" w:rsidRDefault="00350CAD">
      <w:pPr>
        <w:pStyle w:val="FirstParagraph"/>
      </w:pPr>
      <w:r>
        <w:t>For the seed dispersal data generated from each of the three simulation models, we fit a Weibull distribution function and estimated the parameters for each of the models (Table 2). The shape parameters provided information on the fatness of the tails, as previously mentioned in the methods section above. A</w:t>
      </w:r>
      <w:commentRangeStart w:id="73"/>
      <w:r>
        <w:t xml:space="preserve">lthough all three models have shape parameters </w:t>
      </w:r>
      <m:oMath>
        <m:r>
          <w:rPr>
            <w:rFonts w:ascii="Cambria Math" w:hAnsi="Cambria Math"/>
          </w:rPr>
          <m:t>&gt;1</m:t>
        </m:r>
      </m:oMath>
      <w:r>
        <w:t xml:space="preserve">, describing thin tails, </w:t>
      </w:r>
      <w:commentRangeEnd w:id="73"/>
      <w:r w:rsidR="004A15A0">
        <w:rPr>
          <w:rStyle w:val="CommentReference"/>
        </w:rPr>
        <w:commentReference w:id="73"/>
      </w:r>
      <w:r>
        <w:t>we find that there are differences between the three simulation models, with the null model having the largest shape parameter value and thus showing the thinnest tail among the three models (Figure 5). The individual model shows the smallest shape parameter value, and thus describing the dispersal kernel with the heaviest tail among the three models.</w:t>
      </w:r>
    </w:p>
    <w:p w14:paraId="15568417" w14:textId="77777777" w:rsidR="00B27B58" w:rsidRDefault="00350CAD">
      <w:pPr>
        <w:pStyle w:val="BodyText"/>
      </w:pPr>
      <w:commentRangeStart w:id="74"/>
      <w:r>
        <w:t>Given our interest in long-distance dispersal events and the potential to use statistics of extremes in seed dispersal ecology, we fit the data of the three simulated models to a generalized Pareto distribution following a peak-over-threshold approach. Using this approach, we also performed analysis with threshold diagnostic plots and mean residual life plots (Supplementary information) to estimate the best thresholds for our dat</w:t>
      </w:r>
      <w:commentRangeEnd w:id="74"/>
      <w:r w:rsidR="00B5191A">
        <w:rPr>
          <w:rStyle w:val="CommentReference"/>
        </w:rPr>
        <w:commentReference w:id="74"/>
      </w:r>
      <w:r>
        <w:t xml:space="preserve">a. </w:t>
      </w:r>
      <w:commentRangeStart w:id="75"/>
      <w:r>
        <w:t xml:space="preserve">These type of diagnostic approach helps us identify the distances above which we can consider seed dispersal events as long-distance dispersal. </w:t>
      </w:r>
      <w:commentRangeEnd w:id="75"/>
      <w:r w:rsidR="00BA0F51">
        <w:rPr>
          <w:rStyle w:val="CommentReference"/>
        </w:rPr>
        <w:commentReference w:id="75"/>
      </w:r>
      <w:r>
        <w:t xml:space="preserve">We report these threshold values, and parameter estimates (Table 3.) showing that all three dispersal kernels have shape parameter values </w:t>
      </w:r>
      <m:oMath>
        <m:r>
          <w:rPr>
            <w:rFonts w:ascii="Cambria Math" w:hAnsi="Cambria Math"/>
          </w:rPr>
          <m:t>&lt;0</m:t>
        </m:r>
      </m:oMath>
      <w:r>
        <w:t xml:space="preserve"> thus corresponding to thin tails, following a Beta distribution with an upper limit. Although the parameter estimates are close and they show thin tail for all three models, the generalized Pareto fit shows a similar trend as that in the Weibull kernels, with the individual model showing a fatter tail, followed by the family model, and the null model with the thinnest tail (Figure 6). Using these parameter values, we calculated the probabilities of long-distance dispersal events at different distances from the parent tree (Table </w:t>
      </w:r>
      <w:commentRangeStart w:id="76"/>
      <w:r>
        <w:t>4</w:t>
      </w:r>
      <w:commentRangeEnd w:id="76"/>
      <w:r w:rsidR="00147B5C">
        <w:rPr>
          <w:rStyle w:val="CommentReference"/>
        </w:rPr>
        <w:commentReference w:id="76"/>
      </w:r>
      <w:r>
        <w:t xml:space="preserve">), ranging from 250 to 2000m over the threshold. Although these are very low probabilities, it is worth noting that the parameters associated with the null model reach a zero probability of dispersal for seeds beyond 1250m conditional on the null threshold, whereas the individual level model has </w:t>
      </w:r>
      <w:proofErr w:type="spellStart"/>
      <w:r>
        <w:t>probabilites</w:t>
      </w:r>
      <w:proofErr w:type="spellEnd"/>
      <w:r>
        <w:t xml:space="preserve"> </w:t>
      </w:r>
      <w:r>
        <w:lastRenderedPageBreak/>
        <w:t>greater than zero for dispersal events of 1750m beyond the threshold (</w:t>
      </w:r>
      <m:oMath>
        <m:r>
          <w:rPr>
            <w:rFonts w:ascii="Cambria Math" w:hAnsi="Cambria Math"/>
          </w:rPr>
          <m:t>P(X=1750)=2</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7</m:t>
        </m:r>
      </m:oMath>
      <w:r>
        <w:t xml:space="preserve">). All three models had a probability of zero for dispersal events greater than 2000 meters beyond the LDD </w:t>
      </w:r>
      <w:commentRangeStart w:id="77"/>
      <w:r>
        <w:t>threshold</w:t>
      </w:r>
      <w:commentRangeEnd w:id="77"/>
      <w:r w:rsidR="00A43D63">
        <w:rPr>
          <w:rStyle w:val="CommentReference"/>
        </w:rPr>
        <w:commentReference w:id="77"/>
      </w:r>
      <w:r>
        <w:t>.</w:t>
      </w:r>
    </w:p>
    <w:p w14:paraId="331618B5" w14:textId="77777777" w:rsidR="00B27B58" w:rsidRDefault="00350CAD">
      <w:pPr>
        <w:pStyle w:val="Heading1"/>
      </w:pPr>
      <w:bookmarkStart w:id="78" w:name="discussion"/>
      <w:r>
        <w:t>Discussion</w:t>
      </w:r>
      <w:bookmarkEnd w:id="78"/>
    </w:p>
    <w:p w14:paraId="71BEB3FD" w14:textId="77777777" w:rsidR="00B27B58" w:rsidRDefault="00350CAD">
      <w:pPr>
        <w:pStyle w:val="FirstParagraph"/>
      </w:pPr>
      <w:r>
        <w:t xml:space="preserve">Frugivore-generated seed dispersal kernels have been used to estimate seed dispersal distances in multiple studies (Jones et al. 2017; Levey et al. 2005; Levey, Tewksbury, and </w:t>
      </w:r>
      <w:proofErr w:type="spellStart"/>
      <w:r>
        <w:t>Bolker</w:t>
      </w:r>
      <w:proofErr w:type="spellEnd"/>
      <w:r>
        <w:t xml:space="preserve"> 2008; Russo, Portnoy, and </w:t>
      </w:r>
      <w:proofErr w:type="spellStart"/>
      <w:r>
        <w:t>Augspurger</w:t>
      </w:r>
      <w:proofErr w:type="spellEnd"/>
      <w:r>
        <w:t xml:space="preserve"> 2006; Will and </w:t>
      </w:r>
      <w:proofErr w:type="spellStart"/>
      <w:r>
        <w:t>Tackenberg</w:t>
      </w:r>
      <w:proofErr w:type="spellEnd"/>
      <w:r>
        <w:t xml:space="preserve"> 2008), often with the goal of understanding how incorporating animal movement and behavior will impact seed dispersal distances. Usually, the focus tends to be on seed dispersal and how spatial patterns of seed aggregation can change in response to animal behavior or landscape heterogeneity. However, fewer studies have emphasized the role of intraspecific variation in animal movement over generated seed dispersal patterns, or even the relative importance that different disperser species may have in carrying seeds and contributing to seed dispersal (Rehm et al. 2018; </w:t>
      </w:r>
      <w:proofErr w:type="spellStart"/>
      <w:r>
        <w:t>Zwolak</w:t>
      </w:r>
      <w:proofErr w:type="spellEnd"/>
      <w:r>
        <w:t xml:space="preserve"> 2018). Extending on the concept of the total dispersal kernel, where we seek to understand and characterize all the different components contributing to a specific parent tree or plant species dispersal kernel, greater emphasis has been given to the role of disperser species and abiotic processes that may influence a total dispersal kernel (Rogers et al. 2019). However, we show that individual variation in animal movement within a single species can also influence a plant’s seed dispersal kernel, specifically in a system of toucan-generated seed dispersal kernels. In our particular case, the variation introduced in animal movement patterns included variation at the level of individual animals and variation between family groups. Given that </w:t>
      </w:r>
      <w:proofErr w:type="spellStart"/>
      <w:r>
        <w:rPr>
          <w:i/>
        </w:rPr>
        <w:t>Pteroglossus</w:t>
      </w:r>
      <w:proofErr w:type="spellEnd"/>
      <w:r>
        <w:rPr>
          <w:i/>
        </w:rPr>
        <w:t xml:space="preserve"> </w:t>
      </w:r>
      <w:proofErr w:type="spellStart"/>
      <w:r>
        <w:rPr>
          <w:i/>
        </w:rPr>
        <w:t>pluricinctus</w:t>
      </w:r>
      <w:proofErr w:type="spellEnd"/>
      <w:r>
        <w:t xml:space="preserve"> maintain cooperative social groups and previous studies showed overlapping home ranges between individuals belonging to the same social group (Holbrook 2011), we wanted to explore how variation in movement between social groups could alter the simulated dispersal kernels. We found that incorporating heterogeneity in animal </w:t>
      </w:r>
      <w:r>
        <w:lastRenderedPageBreak/>
        <w:t>movement produced seed dispersal kernels with fatter tails, longer dispersal distances, and a higher percentage of long-distance dispersal events compared to null models where no animal movement heterogeneity is included.</w:t>
      </w:r>
    </w:p>
    <w:p w14:paraId="3C0BE1C1" w14:textId="77777777" w:rsidR="00B27B58" w:rsidRDefault="00350CAD">
      <w:pPr>
        <w:pStyle w:val="BodyText"/>
      </w:pPr>
      <w:r>
        <w:t>Even though long-distance dispersal events are rare or infrequent, they have a disproportionately large effect on gene flow and the genetic pool of populations (</w:t>
      </w:r>
      <w:proofErr w:type="spellStart"/>
      <w:r>
        <w:t>Jordano</w:t>
      </w:r>
      <w:proofErr w:type="spellEnd"/>
      <w:r>
        <w:t xml:space="preserve"> 2017). In the case of well mixed populations, </w:t>
      </w:r>
      <w:commentRangeStart w:id="79"/>
      <w:r>
        <w:t xml:space="preserve">long-distance dispersal can cause random genetic loss through drift </w:t>
      </w:r>
      <w:commentRangeEnd w:id="79"/>
      <w:r w:rsidR="00E64F61">
        <w:rPr>
          <w:rStyle w:val="CommentReference"/>
        </w:rPr>
        <w:commentReference w:id="79"/>
      </w:r>
      <w:r>
        <w:t>or have the opposite effect and maintain high genetic variance in populations that initially drifted (</w:t>
      </w:r>
      <w:proofErr w:type="spellStart"/>
      <w:r>
        <w:t>Bohrer</w:t>
      </w:r>
      <w:proofErr w:type="spellEnd"/>
      <w:r>
        <w:t xml:space="preserve">, Nathan, and </w:t>
      </w:r>
      <w:proofErr w:type="spellStart"/>
      <w:r>
        <w:t>Volis</w:t>
      </w:r>
      <w:proofErr w:type="spellEnd"/>
      <w:r>
        <w:t xml:space="preserve">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w:t>
      </w:r>
      <w:commentRangeStart w:id="80"/>
      <w:r>
        <w:t>populations</w:t>
      </w:r>
      <w:commentRangeEnd w:id="80"/>
      <w:r w:rsidR="002B0E5A">
        <w:rPr>
          <w:rStyle w:val="CommentReference"/>
        </w:rPr>
        <w:commentReference w:id="80"/>
      </w:r>
      <w:r>
        <w:t xml:space="preserve">. It is of special interest to focus in highly heterogenous habitats with rapid change in spatial structure where local extinctions are </w:t>
      </w:r>
      <w:proofErr w:type="gramStart"/>
      <w:r>
        <w:t>high, since</w:t>
      </w:r>
      <w:proofErr w:type="gramEnd"/>
      <w:r>
        <w:t xml:space="preserve"> long-distance dispersal can allow persistence of a metapopulation with immigration and emigration based on long distance dispersal. From an evolutionary perspective, long-distance dispersal can allow for a species to colonize distant habitats and expand its range (</w:t>
      </w:r>
      <w:proofErr w:type="spellStart"/>
      <w:r>
        <w:t>Jordano</w:t>
      </w:r>
      <w:proofErr w:type="spellEnd"/>
      <w:r>
        <w:t xml:space="preserve"> 2017).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 We also show that the approach using statistics of extremes allows us to estimate the probability of dispersal for distances beyond those directly observed in our simulated dispersal kernels, and that simulation models including individual variation in animal movement have higher probabilities for these events. </w:t>
      </w:r>
      <w:commentRangeStart w:id="81"/>
      <w:r>
        <w:t xml:space="preserve">Our simulated dispersal distances had a maximum of over 1500 meters under the model with individual variation, </w:t>
      </w:r>
      <w:r>
        <w:lastRenderedPageBreak/>
        <w:t>an estimate that is not unreasonable for this system, and that actually underestimates previous estimates (K. M. Holbrook and Loiselle 2007).</w:t>
      </w:r>
      <w:commentRangeEnd w:id="81"/>
      <w:r w:rsidR="00213959">
        <w:rPr>
          <w:rStyle w:val="CommentReference"/>
        </w:rPr>
        <w:commentReference w:id="81"/>
      </w:r>
      <w:r>
        <w:t xml:space="preserve"> Parameters estimated for generalized Pareto functions fitted to our frugivore-generated seed dispersal distances showed shape parameters </w:t>
      </w:r>
      <m:oMath>
        <m:r>
          <w:rPr>
            <w:rFonts w:ascii="Cambria Math" w:hAnsi="Cambria Math"/>
          </w:rPr>
          <m:t>&lt;0</m:t>
        </m:r>
      </m:oMath>
      <w:r>
        <w:t xml:space="preserve"> pointing towards thin tails constrained by upper bounds. Although we observed differences between the kernels fitted to the three simulation models, all of them still presented parameter values smaller than zero, and thus showing thin tails. Nonetheless, using an approach of statistics of extremes proved to be valuable in selecting seed dispersal thresholds for considering long-distance dispersal events and carrying out analyses focused on the tail of dispersal kernels, whether that is for seeds or pollen (García and </w:t>
      </w:r>
      <w:proofErr w:type="spellStart"/>
      <w:r>
        <w:t>Borda</w:t>
      </w:r>
      <w:proofErr w:type="spellEnd"/>
      <w:r>
        <w:t>-de-</w:t>
      </w:r>
      <w:proofErr w:type="spellStart"/>
      <w:r>
        <w:t>Água</w:t>
      </w:r>
      <w:proofErr w:type="spellEnd"/>
      <w:r>
        <w:t xml:space="preserve"> </w:t>
      </w:r>
      <w:commentRangeStart w:id="82"/>
      <w:r>
        <w:t>2017</w:t>
      </w:r>
      <w:commentRangeEnd w:id="82"/>
      <w:r w:rsidR="00317F7B">
        <w:rPr>
          <w:rStyle w:val="CommentReference"/>
        </w:rPr>
        <w:commentReference w:id="82"/>
      </w:r>
      <w:r>
        <w:t>).</w:t>
      </w:r>
    </w:p>
    <w:p w14:paraId="2EE071DF" w14:textId="170BC5C4" w:rsidR="00B27B58" w:rsidRDefault="00350CAD">
      <w:pPr>
        <w:pStyle w:val="BodyText"/>
      </w:pPr>
      <w:r>
        <w:t>The thin</w:t>
      </w:r>
      <w:del w:id="83" w:author="St Mary,Colette Marie" w:date="2021-02-21T16:40:00Z">
        <w:r w:rsidDel="00A92F6C">
          <w:delText>g</w:delText>
        </w:r>
      </w:del>
      <w:r>
        <w:t xml:space="preserve"> tails estimated by seed dispersal kernel functions can be in part due to the fact that we </w:t>
      </w:r>
      <w:commentRangeStart w:id="84"/>
      <w:commentRangeStart w:id="85"/>
      <w:r>
        <w:t>used</w:t>
      </w:r>
      <w:commentRangeEnd w:id="84"/>
      <w:commentRangeEnd w:id="85"/>
      <w:r w:rsidR="00A43D63">
        <w:rPr>
          <w:rStyle w:val="CommentReference"/>
        </w:rPr>
        <w:commentReference w:id="84"/>
      </w:r>
      <w:r w:rsidR="00A92F6C">
        <w:rPr>
          <w:rStyle w:val="CommentReference"/>
        </w:rPr>
        <w:commentReference w:id="85"/>
      </w:r>
      <w:r>
        <w:t xml:space="preserve"> a very simple animal movement model incorporating only step lengths and turning angles. Step lengths for all simulation models we randomly drawn from exponential distributions, with varying rate parameters depending on the model. Using an exponential distribution and a simple movement model such as this one can certainly limit the extent to which an animal can move and thus have an upper bound on seed dispersal distances, something we observe not only on fits with the generalized Pareto, but also with the Weibull dispersal kernels. Previous studies looking at a mechanistic understanding of seed dispersal by frugivores have modeled animal movement with approaches similar to this one, varying step lengths to constants or switching to a lognormal distribution (Jones et al. 2017; Levey et al. 2005; Will and </w:t>
      </w:r>
      <w:proofErr w:type="spellStart"/>
      <w:r>
        <w:t>Tackenberg</w:t>
      </w:r>
      <w:proofErr w:type="spellEnd"/>
      <w:r>
        <w:t xml:space="preserve"> 2008), or other incorporating more complex animal movement models with diffusion </w:t>
      </w:r>
      <w:proofErr w:type="gramStart"/>
      <w:r>
        <w:t>processes(</w:t>
      </w:r>
      <w:proofErr w:type="gramEnd"/>
      <w:r>
        <w:t xml:space="preserve">Morales and Carlo 2006; Pegman, Perry, and Clout 2017). There has been emphasis on adding different animal behaviors into mechanistic models of seed dispersal, such as perching or </w:t>
      </w:r>
      <w:proofErr w:type="gramStart"/>
      <w:r>
        <w:t>sleeping(</w:t>
      </w:r>
      <w:proofErr w:type="gramEnd"/>
      <w:r>
        <w:t xml:space="preserve">Jones et al. 2017; Russo, Portnoy, and </w:t>
      </w:r>
      <w:proofErr w:type="spellStart"/>
      <w:r>
        <w:t>Augspurger</w:t>
      </w:r>
      <w:proofErr w:type="spellEnd"/>
      <w:r>
        <w:t xml:space="preserve"> 2006), however a focus on individual animal movement is still not co</w:t>
      </w:r>
      <w:del w:id="86" w:author="St Mary,Colette Marie" w:date="2021-02-21T16:43:00Z">
        <w:r w:rsidDel="00A43D63">
          <w:delText>o</w:delText>
        </w:r>
      </w:del>
      <w:ins w:id="87" w:author="St Mary,Colette Marie" w:date="2021-02-21T16:43:00Z">
        <w:r w:rsidR="004E015B">
          <w:t>m</w:t>
        </w:r>
      </w:ins>
      <w:r>
        <w:t xml:space="preserve">mon. Incorporating individual variation in animal movement models is an active area in the movement ecology field, with various approaches being developed to incorporate this </w:t>
      </w:r>
      <w:r>
        <w:lastRenderedPageBreak/>
        <w:t xml:space="preserve">heterogeneity in hierarchical frameworks (Bastille-Rousseau et al. 2016; </w:t>
      </w:r>
      <w:proofErr w:type="spellStart"/>
      <w:r>
        <w:t>Börger</w:t>
      </w:r>
      <w:proofErr w:type="spellEnd"/>
      <w:r>
        <w:t xml:space="preserve"> and Fryxell 2012). Future directions for this work should focus on taking a step back from seed dispersal, and first characterizing the differences in individual animal movement patterns, since as we observed from our results, individuals generate a wide range of seed dispersal kernels based on their individual movements. In the present study we only focused on using movement rates for each ind</w:t>
      </w:r>
      <w:ins w:id="88" w:author="St Mary,Colette Marie" w:date="2021-02-21T16:45:00Z">
        <w:r w:rsidR="00D633D5">
          <w:t>i</w:t>
        </w:r>
      </w:ins>
      <w:r>
        <w:t xml:space="preserve">vidual bird, an average measure of their movement, and thus it is likely that we are also underestimating the frequency of long-distance movements in frugivores. This presents a novel opportunity to also incorporate statistics of extremes for rare long-distance animal movements. </w:t>
      </w:r>
      <w:commentRangeStart w:id="89"/>
      <w:r>
        <w:t xml:space="preserve">Previous work has shown that maximum travel distances for </w:t>
      </w:r>
      <w:proofErr w:type="spellStart"/>
      <w:r>
        <w:rPr>
          <w:i/>
        </w:rPr>
        <w:t>Pteroglossus</w:t>
      </w:r>
      <w:proofErr w:type="spellEnd"/>
      <w:r>
        <w:rPr>
          <w:i/>
        </w:rPr>
        <w:t xml:space="preserve"> </w:t>
      </w:r>
      <w:proofErr w:type="spellStart"/>
      <w:r>
        <w:rPr>
          <w:i/>
        </w:rPr>
        <w:t>pluricinctus</w:t>
      </w:r>
      <w:proofErr w:type="spellEnd"/>
      <w:r>
        <w:t xml:space="preserve"> can reach up to 3665 meters in a </w:t>
      </w:r>
      <w:proofErr w:type="gramStart"/>
      <w:r>
        <w:t>30 minute</w:t>
      </w:r>
      <w:proofErr w:type="gramEnd"/>
      <w:r>
        <w:t xml:space="preserve"> tracking interval</w:t>
      </w:r>
      <w:commentRangeEnd w:id="89"/>
      <w:r w:rsidR="0077527D">
        <w:rPr>
          <w:rStyle w:val="CommentReference"/>
        </w:rPr>
        <w:commentReference w:id="89"/>
      </w:r>
      <w:r>
        <w:t xml:space="preserve"> (Holbrook 2011), estimates that our movement simulations were not able to capture, and thus underestimate how far animals and seeds can travel. In addition to this, our simulations also assume equal contributions of seed dispersal by each individual, when in reality we understand that not all dispersers are the same, with some distributing larger numbers of seeds depending on their breeding status, </w:t>
      </w:r>
      <w:proofErr w:type="gramStart"/>
      <w:r>
        <w:t>age</w:t>
      </w:r>
      <w:proofErr w:type="gramEnd"/>
      <w:r>
        <w:t xml:space="preserve"> or size [don’t have a citation for this]. Future research focusing on animal movement models and seed dispersal would also greatly benefit from understanding the relative contributions of individual dispersers to overall seed dispersal kernels.</w:t>
      </w:r>
    </w:p>
    <w:p w14:paraId="737D39CC" w14:textId="77777777" w:rsidR="00B27B58" w:rsidRDefault="00350CAD">
      <w:pPr>
        <w:pStyle w:val="Heading1"/>
      </w:pPr>
      <w:bookmarkStart w:id="90" w:name="acknowledgements"/>
      <w:r>
        <w:t>Acknowledgements</w:t>
      </w:r>
      <w:bookmarkEnd w:id="90"/>
    </w:p>
    <w:p w14:paraId="261F3362" w14:textId="77777777" w:rsidR="00B27B58" w:rsidRDefault="00350CAD">
      <w:pPr>
        <w:pStyle w:val="Heading1"/>
      </w:pPr>
      <w:bookmarkStart w:id="91" w:name="references"/>
      <w:r>
        <w:t>References</w:t>
      </w:r>
      <w:bookmarkEnd w:id="91"/>
    </w:p>
    <w:p w14:paraId="1602FC36" w14:textId="77777777" w:rsidR="00B27B58" w:rsidRPr="00971008" w:rsidRDefault="00350CAD" w:rsidP="00971008">
      <w:pPr>
        <w:pStyle w:val="NoSpacing"/>
        <w:numPr>
          <w:ilvl w:val="0"/>
          <w:numId w:val="4"/>
        </w:numPr>
        <w:rPr>
          <w:sz w:val="18"/>
          <w:szCs w:val="18"/>
        </w:rPr>
      </w:pPr>
      <w:bookmarkStart w:id="92" w:name="ref-araujo_ecological_2011"/>
      <w:bookmarkStart w:id="93" w:name="refs"/>
      <w:r w:rsidRPr="00971008">
        <w:rPr>
          <w:sz w:val="18"/>
          <w:szCs w:val="18"/>
        </w:rPr>
        <w:t xml:space="preserve">Araújo, </w:t>
      </w:r>
      <w:proofErr w:type="spellStart"/>
      <w:r w:rsidRPr="00971008">
        <w:rPr>
          <w:sz w:val="18"/>
          <w:szCs w:val="18"/>
        </w:rPr>
        <w:t>Márcio</w:t>
      </w:r>
      <w:proofErr w:type="spellEnd"/>
      <w:r w:rsidRPr="00971008">
        <w:rPr>
          <w:sz w:val="18"/>
          <w:szCs w:val="18"/>
        </w:rPr>
        <w:t xml:space="preserve"> S., Daniel I. </w:t>
      </w:r>
      <w:proofErr w:type="spellStart"/>
      <w:r w:rsidRPr="00971008">
        <w:rPr>
          <w:sz w:val="18"/>
          <w:szCs w:val="18"/>
        </w:rPr>
        <w:t>Bolnick</w:t>
      </w:r>
      <w:proofErr w:type="spellEnd"/>
      <w:r w:rsidRPr="00971008">
        <w:rPr>
          <w:sz w:val="18"/>
          <w:szCs w:val="18"/>
        </w:rPr>
        <w:t xml:space="preserve">, and Craig A. Layman. 2011. “The Ecological Causes of Individual </w:t>
      </w:r>
      <w:proofErr w:type="spellStart"/>
      <w:r w:rsidRPr="00971008">
        <w:rPr>
          <w:sz w:val="18"/>
          <w:szCs w:val="18"/>
        </w:rPr>
        <w:t>Specialisation</w:t>
      </w:r>
      <w:proofErr w:type="spellEnd"/>
      <w:r w:rsidRPr="00971008">
        <w:rPr>
          <w:sz w:val="18"/>
          <w:szCs w:val="18"/>
        </w:rPr>
        <w:t xml:space="preserve">.” </w:t>
      </w:r>
      <w:r w:rsidRPr="00971008">
        <w:rPr>
          <w:i/>
          <w:sz w:val="18"/>
          <w:szCs w:val="18"/>
        </w:rPr>
        <w:t>Ecology Letters</w:t>
      </w:r>
      <w:r w:rsidRPr="00971008">
        <w:rPr>
          <w:sz w:val="18"/>
          <w:szCs w:val="18"/>
        </w:rPr>
        <w:t xml:space="preserve"> 14 (9): 948–58. </w:t>
      </w:r>
      <w:hyperlink r:id="rId12">
        <w:r w:rsidRPr="00971008">
          <w:rPr>
            <w:rStyle w:val="Hyperlink"/>
            <w:sz w:val="18"/>
            <w:szCs w:val="18"/>
          </w:rPr>
          <w:t>https://doi.org/10.1111/j.1461-0248.2011.01662.x</w:t>
        </w:r>
      </w:hyperlink>
      <w:r w:rsidRPr="00971008">
        <w:rPr>
          <w:sz w:val="18"/>
          <w:szCs w:val="18"/>
        </w:rPr>
        <w:t>.</w:t>
      </w:r>
    </w:p>
    <w:p w14:paraId="0B9273A5" w14:textId="77777777" w:rsidR="00B27B58" w:rsidRPr="00971008" w:rsidRDefault="00350CAD" w:rsidP="00971008">
      <w:pPr>
        <w:pStyle w:val="NoSpacing"/>
        <w:numPr>
          <w:ilvl w:val="0"/>
          <w:numId w:val="4"/>
        </w:numPr>
        <w:rPr>
          <w:sz w:val="18"/>
          <w:szCs w:val="18"/>
        </w:rPr>
      </w:pPr>
      <w:bookmarkStart w:id="94" w:name="ref-bastille-rousseau_flexible_2016"/>
      <w:bookmarkEnd w:id="92"/>
      <w:r w:rsidRPr="00971008">
        <w:rPr>
          <w:sz w:val="18"/>
          <w:szCs w:val="18"/>
        </w:rPr>
        <w:t xml:space="preserve">Bastille-Rousseau, Guillaume, Jonathan R. Potts, Charles B. </w:t>
      </w:r>
      <w:proofErr w:type="spellStart"/>
      <w:r w:rsidRPr="00971008">
        <w:rPr>
          <w:sz w:val="18"/>
          <w:szCs w:val="18"/>
        </w:rPr>
        <w:t>Yackulic</w:t>
      </w:r>
      <w:proofErr w:type="spellEnd"/>
      <w:r w:rsidRPr="00971008">
        <w:rPr>
          <w:sz w:val="18"/>
          <w:szCs w:val="18"/>
        </w:rPr>
        <w:t xml:space="preserve">, Jacqueline L. </w:t>
      </w:r>
      <w:proofErr w:type="spellStart"/>
      <w:r w:rsidRPr="00971008">
        <w:rPr>
          <w:sz w:val="18"/>
          <w:szCs w:val="18"/>
        </w:rPr>
        <w:t>Frair</w:t>
      </w:r>
      <w:proofErr w:type="spellEnd"/>
      <w:r w:rsidRPr="00971008">
        <w:rPr>
          <w:sz w:val="18"/>
          <w:szCs w:val="18"/>
        </w:rPr>
        <w:t xml:space="preserve">, E. Hance Ellington, and Stephen Blake. 2016. “Flexible Characterization of Animal Movement Pattern Using Net Squared Displacement and a Latent State Model.” </w:t>
      </w:r>
      <w:r w:rsidRPr="00971008">
        <w:rPr>
          <w:i/>
          <w:sz w:val="18"/>
          <w:szCs w:val="18"/>
        </w:rPr>
        <w:t>Movement Ecology</w:t>
      </w:r>
      <w:r w:rsidRPr="00971008">
        <w:rPr>
          <w:sz w:val="18"/>
          <w:szCs w:val="18"/>
        </w:rPr>
        <w:t xml:space="preserve"> 4 (1): 15. </w:t>
      </w:r>
      <w:hyperlink r:id="rId13">
        <w:r w:rsidRPr="00971008">
          <w:rPr>
            <w:rStyle w:val="Hyperlink"/>
            <w:sz w:val="18"/>
            <w:szCs w:val="18"/>
          </w:rPr>
          <w:t>https://doi.org/10.1186/s40462-016-0080-y</w:t>
        </w:r>
      </w:hyperlink>
      <w:r w:rsidRPr="00971008">
        <w:rPr>
          <w:sz w:val="18"/>
          <w:szCs w:val="18"/>
        </w:rPr>
        <w:t>.</w:t>
      </w:r>
    </w:p>
    <w:p w14:paraId="0C6B341F" w14:textId="77777777" w:rsidR="00B27B58" w:rsidRPr="00971008" w:rsidRDefault="00350CAD" w:rsidP="00971008">
      <w:pPr>
        <w:pStyle w:val="NoSpacing"/>
        <w:numPr>
          <w:ilvl w:val="0"/>
          <w:numId w:val="4"/>
        </w:numPr>
        <w:rPr>
          <w:sz w:val="18"/>
          <w:szCs w:val="18"/>
        </w:rPr>
      </w:pPr>
      <w:bookmarkStart w:id="95" w:name="ref-beisel2007testing"/>
      <w:bookmarkEnd w:id="94"/>
      <w:proofErr w:type="spellStart"/>
      <w:r w:rsidRPr="00971008">
        <w:rPr>
          <w:sz w:val="18"/>
          <w:szCs w:val="18"/>
        </w:rPr>
        <w:t>Beisel</w:t>
      </w:r>
      <w:proofErr w:type="spellEnd"/>
      <w:r w:rsidRPr="00971008">
        <w:rPr>
          <w:sz w:val="18"/>
          <w:szCs w:val="18"/>
        </w:rPr>
        <w:t xml:space="preserve">, Craig J, Darin R </w:t>
      </w:r>
      <w:proofErr w:type="spellStart"/>
      <w:r w:rsidRPr="00971008">
        <w:rPr>
          <w:sz w:val="18"/>
          <w:szCs w:val="18"/>
        </w:rPr>
        <w:t>Rokyta</w:t>
      </w:r>
      <w:proofErr w:type="spellEnd"/>
      <w:r w:rsidRPr="00971008">
        <w:rPr>
          <w:sz w:val="18"/>
          <w:szCs w:val="18"/>
        </w:rPr>
        <w:t xml:space="preserve">, Holly A </w:t>
      </w:r>
      <w:proofErr w:type="spellStart"/>
      <w:r w:rsidRPr="00971008">
        <w:rPr>
          <w:sz w:val="18"/>
          <w:szCs w:val="18"/>
        </w:rPr>
        <w:t>Wichman</w:t>
      </w:r>
      <w:proofErr w:type="spellEnd"/>
      <w:r w:rsidRPr="00971008">
        <w:rPr>
          <w:sz w:val="18"/>
          <w:szCs w:val="18"/>
        </w:rPr>
        <w:t xml:space="preserve">, and Paul Joyce. 2007. “Testing the Extreme Value Domain of Attraction for Distributions of Beneficial Fitness Effects.” </w:t>
      </w:r>
      <w:r w:rsidRPr="00971008">
        <w:rPr>
          <w:i/>
          <w:sz w:val="18"/>
          <w:szCs w:val="18"/>
        </w:rPr>
        <w:t>Genetics</w:t>
      </w:r>
      <w:r w:rsidRPr="00971008">
        <w:rPr>
          <w:sz w:val="18"/>
          <w:szCs w:val="18"/>
        </w:rPr>
        <w:t xml:space="preserve"> 176 (4): 2441–9.</w:t>
      </w:r>
    </w:p>
    <w:p w14:paraId="07BB3F10" w14:textId="77777777" w:rsidR="00B27B58" w:rsidRPr="00971008" w:rsidRDefault="00350CAD" w:rsidP="00971008">
      <w:pPr>
        <w:pStyle w:val="NoSpacing"/>
        <w:numPr>
          <w:ilvl w:val="0"/>
          <w:numId w:val="4"/>
        </w:numPr>
        <w:rPr>
          <w:sz w:val="18"/>
          <w:szCs w:val="18"/>
        </w:rPr>
      </w:pPr>
      <w:bookmarkStart w:id="96" w:name="ref-benedetti-cecchi_importance_2003"/>
      <w:bookmarkEnd w:id="95"/>
      <w:r w:rsidRPr="00971008">
        <w:rPr>
          <w:sz w:val="18"/>
          <w:szCs w:val="18"/>
        </w:rPr>
        <w:t xml:space="preserve">Benedetti-Cecchi, Lisandro. 2003. “The Importance of the Variance Around the Mean Effect Size of Ecological Processes.” </w:t>
      </w:r>
      <w:r w:rsidRPr="00971008">
        <w:rPr>
          <w:i/>
          <w:sz w:val="18"/>
          <w:szCs w:val="18"/>
        </w:rPr>
        <w:t>Ecology</w:t>
      </w:r>
      <w:r w:rsidRPr="00971008">
        <w:rPr>
          <w:sz w:val="18"/>
          <w:szCs w:val="18"/>
        </w:rPr>
        <w:t xml:space="preserve"> 84 (9): 2335–46. </w:t>
      </w:r>
      <w:hyperlink r:id="rId14">
        <w:r w:rsidRPr="00971008">
          <w:rPr>
            <w:rStyle w:val="Hyperlink"/>
            <w:sz w:val="18"/>
            <w:szCs w:val="18"/>
          </w:rPr>
          <w:t>https://doi.org/10.1890/02-8011</w:t>
        </w:r>
      </w:hyperlink>
      <w:r w:rsidRPr="00971008">
        <w:rPr>
          <w:sz w:val="18"/>
          <w:szCs w:val="18"/>
        </w:rPr>
        <w:t>.</w:t>
      </w:r>
    </w:p>
    <w:p w14:paraId="356F0C53" w14:textId="77777777" w:rsidR="00B27B58" w:rsidRPr="00971008" w:rsidRDefault="00350CAD" w:rsidP="00971008">
      <w:pPr>
        <w:pStyle w:val="NoSpacing"/>
        <w:numPr>
          <w:ilvl w:val="0"/>
          <w:numId w:val="4"/>
        </w:numPr>
        <w:rPr>
          <w:sz w:val="18"/>
          <w:szCs w:val="18"/>
        </w:rPr>
      </w:pPr>
      <w:bookmarkStart w:id="97" w:name="ref-bohrer2005effects"/>
      <w:bookmarkEnd w:id="96"/>
      <w:proofErr w:type="spellStart"/>
      <w:r w:rsidRPr="00971008">
        <w:rPr>
          <w:sz w:val="18"/>
          <w:szCs w:val="18"/>
        </w:rPr>
        <w:t>Bohrer</w:t>
      </w:r>
      <w:proofErr w:type="spellEnd"/>
      <w:r w:rsidRPr="00971008">
        <w:rPr>
          <w:sz w:val="18"/>
          <w:szCs w:val="18"/>
        </w:rPr>
        <w:t xml:space="preserve">, GIL, RAN Nathan, and Sergei </w:t>
      </w:r>
      <w:proofErr w:type="spellStart"/>
      <w:r w:rsidRPr="00971008">
        <w:rPr>
          <w:sz w:val="18"/>
          <w:szCs w:val="18"/>
        </w:rPr>
        <w:t>Volis</w:t>
      </w:r>
      <w:proofErr w:type="spellEnd"/>
      <w:r w:rsidRPr="00971008">
        <w:rPr>
          <w:sz w:val="18"/>
          <w:szCs w:val="18"/>
        </w:rPr>
        <w:t xml:space="preserve">. 2005. “Effects of Long-Distance Dispersal for Metapopulation Survival and Genetic Structure at Ecological Time and Spatial Scales.” </w:t>
      </w:r>
      <w:r w:rsidRPr="00971008">
        <w:rPr>
          <w:i/>
          <w:sz w:val="18"/>
          <w:szCs w:val="18"/>
        </w:rPr>
        <w:t>Journal of Ecology</w:t>
      </w:r>
      <w:r w:rsidRPr="00971008">
        <w:rPr>
          <w:sz w:val="18"/>
          <w:szCs w:val="18"/>
        </w:rPr>
        <w:t xml:space="preserve"> 93 (5): 1029–40.</w:t>
      </w:r>
    </w:p>
    <w:p w14:paraId="003898E2" w14:textId="77777777" w:rsidR="00B27B58" w:rsidRPr="00971008" w:rsidRDefault="00350CAD" w:rsidP="00971008">
      <w:pPr>
        <w:pStyle w:val="NoSpacing"/>
        <w:numPr>
          <w:ilvl w:val="0"/>
          <w:numId w:val="4"/>
        </w:numPr>
        <w:rPr>
          <w:sz w:val="18"/>
          <w:szCs w:val="18"/>
        </w:rPr>
      </w:pPr>
      <w:bookmarkStart w:id="98" w:name="ref-bolnick_why_2011"/>
      <w:bookmarkEnd w:id="97"/>
      <w:proofErr w:type="spellStart"/>
      <w:r w:rsidRPr="00971008">
        <w:rPr>
          <w:sz w:val="18"/>
          <w:szCs w:val="18"/>
        </w:rPr>
        <w:t>Bolnick</w:t>
      </w:r>
      <w:proofErr w:type="spellEnd"/>
      <w:r w:rsidRPr="00971008">
        <w:rPr>
          <w:sz w:val="18"/>
          <w:szCs w:val="18"/>
        </w:rPr>
        <w:t xml:space="preserve">, Daniel I., </w:t>
      </w:r>
      <w:proofErr w:type="spellStart"/>
      <w:r w:rsidRPr="00971008">
        <w:rPr>
          <w:sz w:val="18"/>
          <w:szCs w:val="18"/>
        </w:rPr>
        <w:t>Priyanga</w:t>
      </w:r>
      <w:proofErr w:type="spellEnd"/>
      <w:r w:rsidRPr="00971008">
        <w:rPr>
          <w:sz w:val="18"/>
          <w:szCs w:val="18"/>
        </w:rPr>
        <w:t xml:space="preserve"> </w:t>
      </w:r>
      <w:proofErr w:type="spellStart"/>
      <w:r w:rsidRPr="00971008">
        <w:rPr>
          <w:sz w:val="18"/>
          <w:szCs w:val="18"/>
        </w:rPr>
        <w:t>Amarasekare</w:t>
      </w:r>
      <w:proofErr w:type="spellEnd"/>
      <w:r w:rsidRPr="00971008">
        <w:rPr>
          <w:sz w:val="18"/>
          <w:szCs w:val="18"/>
        </w:rPr>
        <w:t xml:space="preserve">, </w:t>
      </w:r>
      <w:proofErr w:type="spellStart"/>
      <w:r w:rsidRPr="00971008">
        <w:rPr>
          <w:sz w:val="18"/>
          <w:szCs w:val="18"/>
        </w:rPr>
        <w:t>Márcio</w:t>
      </w:r>
      <w:proofErr w:type="spellEnd"/>
      <w:r w:rsidRPr="00971008">
        <w:rPr>
          <w:sz w:val="18"/>
          <w:szCs w:val="18"/>
        </w:rPr>
        <w:t xml:space="preserve"> S. Araújo, Reinhard </w:t>
      </w:r>
      <w:proofErr w:type="spellStart"/>
      <w:r w:rsidRPr="00971008">
        <w:rPr>
          <w:sz w:val="18"/>
          <w:szCs w:val="18"/>
        </w:rPr>
        <w:t>Bürger</w:t>
      </w:r>
      <w:proofErr w:type="spellEnd"/>
      <w:r w:rsidRPr="00971008">
        <w:rPr>
          <w:sz w:val="18"/>
          <w:szCs w:val="18"/>
        </w:rPr>
        <w:t xml:space="preserve">, Jonathan M. Levine, Mark Novak, Volker H. W. Rudolf, Sebastian J. Schreiber, Mark C. Urban, and David A. </w:t>
      </w:r>
      <w:proofErr w:type="spellStart"/>
      <w:r w:rsidRPr="00971008">
        <w:rPr>
          <w:sz w:val="18"/>
          <w:szCs w:val="18"/>
        </w:rPr>
        <w:t>Vasseur</w:t>
      </w:r>
      <w:proofErr w:type="spellEnd"/>
      <w:r w:rsidRPr="00971008">
        <w:rPr>
          <w:sz w:val="18"/>
          <w:szCs w:val="18"/>
        </w:rPr>
        <w:t xml:space="preserve">. 2011. “Why Intraspecific Trait Variation Matters in Community Ecology.” </w:t>
      </w:r>
      <w:r w:rsidRPr="00971008">
        <w:rPr>
          <w:i/>
          <w:sz w:val="18"/>
          <w:szCs w:val="18"/>
        </w:rPr>
        <w:t>Trends in Ecology &amp; Evolution</w:t>
      </w:r>
      <w:r w:rsidRPr="00971008">
        <w:rPr>
          <w:sz w:val="18"/>
          <w:szCs w:val="18"/>
        </w:rPr>
        <w:t xml:space="preserve"> 26 (4): 183–92. </w:t>
      </w:r>
      <w:hyperlink r:id="rId15">
        <w:r w:rsidRPr="00971008">
          <w:rPr>
            <w:rStyle w:val="Hyperlink"/>
            <w:sz w:val="18"/>
            <w:szCs w:val="18"/>
          </w:rPr>
          <w:t>https://doi.org/10.1016/j.tree.2011.01.009</w:t>
        </w:r>
      </w:hyperlink>
      <w:r w:rsidRPr="00971008">
        <w:rPr>
          <w:sz w:val="18"/>
          <w:szCs w:val="18"/>
        </w:rPr>
        <w:t>.</w:t>
      </w:r>
    </w:p>
    <w:p w14:paraId="164DC995" w14:textId="77777777" w:rsidR="00B27B58" w:rsidRPr="00971008" w:rsidRDefault="00350CAD" w:rsidP="00971008">
      <w:pPr>
        <w:pStyle w:val="NoSpacing"/>
        <w:numPr>
          <w:ilvl w:val="0"/>
          <w:numId w:val="4"/>
        </w:numPr>
        <w:rPr>
          <w:sz w:val="18"/>
          <w:szCs w:val="18"/>
        </w:rPr>
      </w:pPr>
      <w:bookmarkStart w:id="99" w:name="ref-bolnick_ecological_2010"/>
      <w:bookmarkEnd w:id="98"/>
      <w:proofErr w:type="spellStart"/>
      <w:r w:rsidRPr="00971008">
        <w:rPr>
          <w:sz w:val="18"/>
          <w:szCs w:val="18"/>
        </w:rPr>
        <w:lastRenderedPageBreak/>
        <w:t>Bolnick</w:t>
      </w:r>
      <w:proofErr w:type="spellEnd"/>
      <w:r w:rsidRPr="00971008">
        <w:rPr>
          <w:sz w:val="18"/>
          <w:szCs w:val="18"/>
        </w:rPr>
        <w:t xml:space="preserve">, Daniel I., Travis Ingram, William E. Stutz, Lisa K. </w:t>
      </w:r>
      <w:proofErr w:type="spellStart"/>
      <w:r w:rsidRPr="00971008">
        <w:rPr>
          <w:sz w:val="18"/>
          <w:szCs w:val="18"/>
        </w:rPr>
        <w:t>Snowberg</w:t>
      </w:r>
      <w:proofErr w:type="spellEnd"/>
      <w:r w:rsidRPr="00971008">
        <w:rPr>
          <w:sz w:val="18"/>
          <w:szCs w:val="18"/>
        </w:rPr>
        <w:t xml:space="preserve">, On Lee Lau, and Jeff S. Paull. 2010. “Ecological Release from Interspecific Competition Leads to Decoupled Changes in Population and Individual Niche Width.” </w:t>
      </w:r>
      <w:r w:rsidRPr="00971008">
        <w:rPr>
          <w:i/>
          <w:sz w:val="18"/>
          <w:szCs w:val="18"/>
        </w:rPr>
        <w:t>Proceedings of the Royal Society B: Biological Sciences</w:t>
      </w:r>
      <w:r w:rsidRPr="00971008">
        <w:rPr>
          <w:sz w:val="18"/>
          <w:szCs w:val="18"/>
        </w:rPr>
        <w:t xml:space="preserve"> 277 (1689): 1789–97. </w:t>
      </w:r>
      <w:hyperlink r:id="rId16">
        <w:r w:rsidRPr="00971008">
          <w:rPr>
            <w:rStyle w:val="Hyperlink"/>
            <w:sz w:val="18"/>
            <w:szCs w:val="18"/>
          </w:rPr>
          <w:t>https://doi.org/10.1098/rspb.2010.0018</w:t>
        </w:r>
      </w:hyperlink>
      <w:r w:rsidRPr="00971008">
        <w:rPr>
          <w:sz w:val="18"/>
          <w:szCs w:val="18"/>
        </w:rPr>
        <w:t>.</w:t>
      </w:r>
    </w:p>
    <w:p w14:paraId="413B0470" w14:textId="77777777" w:rsidR="00B27B58" w:rsidRPr="00971008" w:rsidRDefault="00350CAD" w:rsidP="00971008">
      <w:pPr>
        <w:pStyle w:val="NoSpacing"/>
        <w:numPr>
          <w:ilvl w:val="0"/>
          <w:numId w:val="4"/>
        </w:numPr>
        <w:rPr>
          <w:sz w:val="18"/>
          <w:szCs w:val="18"/>
        </w:rPr>
      </w:pPr>
      <w:bookmarkStart w:id="100" w:name="ref-bolnick_ecology_2003"/>
      <w:bookmarkEnd w:id="99"/>
      <w:proofErr w:type="spellStart"/>
      <w:r w:rsidRPr="00971008">
        <w:rPr>
          <w:sz w:val="18"/>
          <w:szCs w:val="18"/>
        </w:rPr>
        <w:t>Bolnick</w:t>
      </w:r>
      <w:proofErr w:type="spellEnd"/>
      <w:r w:rsidRPr="00971008">
        <w:rPr>
          <w:sz w:val="18"/>
          <w:szCs w:val="18"/>
        </w:rPr>
        <w:t xml:space="preserve">, Daniel I., Richard </w:t>
      </w:r>
      <w:proofErr w:type="spellStart"/>
      <w:r w:rsidRPr="00971008">
        <w:rPr>
          <w:sz w:val="18"/>
          <w:szCs w:val="18"/>
        </w:rPr>
        <w:t>Svanbäck</w:t>
      </w:r>
      <w:proofErr w:type="spellEnd"/>
      <w:r w:rsidRPr="00971008">
        <w:rPr>
          <w:sz w:val="18"/>
          <w:szCs w:val="18"/>
        </w:rPr>
        <w:t xml:space="preserve">, James A. Fordyce, Louie H. Yang, Jeremy M. Davis, C. Darrin Hulsey, and Matthew L. </w:t>
      </w:r>
      <w:proofErr w:type="spellStart"/>
      <w:r w:rsidRPr="00971008">
        <w:rPr>
          <w:sz w:val="18"/>
          <w:szCs w:val="18"/>
        </w:rPr>
        <w:t>Forister</w:t>
      </w:r>
      <w:proofErr w:type="spellEnd"/>
      <w:r w:rsidRPr="00971008">
        <w:rPr>
          <w:sz w:val="18"/>
          <w:szCs w:val="18"/>
        </w:rPr>
        <w:t xml:space="preserve">. 2003. “The Ecology of Individuals: Incidence and Implications of Individual Specialization.” </w:t>
      </w:r>
      <w:r w:rsidRPr="00971008">
        <w:rPr>
          <w:i/>
          <w:sz w:val="18"/>
          <w:szCs w:val="18"/>
        </w:rPr>
        <w:t>The American Naturalist</w:t>
      </w:r>
      <w:r w:rsidRPr="00971008">
        <w:rPr>
          <w:sz w:val="18"/>
          <w:szCs w:val="18"/>
        </w:rPr>
        <w:t xml:space="preserve"> 161 (1): 1–28. </w:t>
      </w:r>
      <w:hyperlink r:id="rId17">
        <w:r w:rsidRPr="00971008">
          <w:rPr>
            <w:rStyle w:val="Hyperlink"/>
            <w:sz w:val="18"/>
            <w:szCs w:val="18"/>
          </w:rPr>
          <w:t>https://doi.org/10.1086/343878</w:t>
        </w:r>
      </w:hyperlink>
      <w:r w:rsidRPr="00971008">
        <w:rPr>
          <w:sz w:val="18"/>
          <w:szCs w:val="18"/>
        </w:rPr>
        <w:t>.</w:t>
      </w:r>
    </w:p>
    <w:p w14:paraId="10262473" w14:textId="77777777" w:rsidR="00B27B58" w:rsidRPr="00971008" w:rsidRDefault="00350CAD" w:rsidP="00971008">
      <w:pPr>
        <w:pStyle w:val="NoSpacing"/>
        <w:numPr>
          <w:ilvl w:val="0"/>
          <w:numId w:val="4"/>
        </w:numPr>
        <w:rPr>
          <w:sz w:val="18"/>
          <w:szCs w:val="18"/>
        </w:rPr>
      </w:pPr>
      <w:bookmarkStart w:id="101" w:name="ref-borger2012quantifying"/>
      <w:bookmarkEnd w:id="100"/>
      <w:proofErr w:type="spellStart"/>
      <w:r w:rsidRPr="00971008">
        <w:rPr>
          <w:sz w:val="18"/>
          <w:szCs w:val="18"/>
        </w:rPr>
        <w:t>Börger</w:t>
      </w:r>
      <w:proofErr w:type="spellEnd"/>
      <w:r w:rsidRPr="00971008">
        <w:rPr>
          <w:sz w:val="18"/>
          <w:szCs w:val="18"/>
        </w:rPr>
        <w:t xml:space="preserve">, Luca, and John Fryxell. 2012. “Quantifying Individual Differences in Dispersal Using Net Squared Displacement.” </w:t>
      </w:r>
      <w:r w:rsidRPr="00971008">
        <w:rPr>
          <w:i/>
          <w:sz w:val="18"/>
          <w:szCs w:val="18"/>
        </w:rPr>
        <w:t>Dispersal Ecology and Evolution</w:t>
      </w:r>
      <w:r w:rsidRPr="00971008">
        <w:rPr>
          <w:sz w:val="18"/>
          <w:szCs w:val="18"/>
        </w:rPr>
        <w:t xml:space="preserve"> 30: 222–30.</w:t>
      </w:r>
    </w:p>
    <w:p w14:paraId="2250FAB7" w14:textId="77777777" w:rsidR="00B27B58" w:rsidRPr="00971008" w:rsidRDefault="00350CAD" w:rsidP="00971008">
      <w:pPr>
        <w:pStyle w:val="NoSpacing"/>
        <w:numPr>
          <w:ilvl w:val="0"/>
          <w:numId w:val="4"/>
        </w:numPr>
        <w:rPr>
          <w:sz w:val="18"/>
          <w:szCs w:val="18"/>
        </w:rPr>
      </w:pPr>
      <w:bookmarkStart w:id="102" w:name="ref-carlo2014directness"/>
      <w:bookmarkEnd w:id="101"/>
      <w:r w:rsidRPr="00971008">
        <w:rPr>
          <w:sz w:val="18"/>
          <w:szCs w:val="18"/>
        </w:rPr>
        <w:t xml:space="preserve">Carlo, Tomas A, and Joshua J Tewksbury. 2014. “Directness and Tempo of Avian Seed Dispersal Increases Emergence of Wild Chiltepins in Desert Grasslands.” </w:t>
      </w:r>
      <w:r w:rsidRPr="00971008">
        <w:rPr>
          <w:i/>
          <w:sz w:val="18"/>
          <w:szCs w:val="18"/>
        </w:rPr>
        <w:t>Journal of Ecology</w:t>
      </w:r>
      <w:r w:rsidRPr="00971008">
        <w:rPr>
          <w:sz w:val="18"/>
          <w:szCs w:val="18"/>
        </w:rPr>
        <w:t xml:space="preserve"> 102 (1): 248–55.</w:t>
      </w:r>
    </w:p>
    <w:p w14:paraId="17AEF508" w14:textId="77777777" w:rsidR="00B27B58" w:rsidRPr="00971008" w:rsidRDefault="00350CAD" w:rsidP="00971008">
      <w:pPr>
        <w:pStyle w:val="NoSpacing"/>
        <w:numPr>
          <w:ilvl w:val="0"/>
          <w:numId w:val="4"/>
        </w:numPr>
        <w:rPr>
          <w:sz w:val="18"/>
          <w:szCs w:val="18"/>
        </w:rPr>
      </w:pPr>
      <w:bookmarkStart w:id="103" w:name="ref-coles2001introduction"/>
      <w:bookmarkEnd w:id="102"/>
      <w:r w:rsidRPr="00971008">
        <w:rPr>
          <w:sz w:val="18"/>
          <w:szCs w:val="18"/>
        </w:rPr>
        <w:t xml:space="preserve">Coles, Stuart, Joanna </w:t>
      </w:r>
      <w:proofErr w:type="spellStart"/>
      <w:r w:rsidRPr="00971008">
        <w:rPr>
          <w:sz w:val="18"/>
          <w:szCs w:val="18"/>
        </w:rPr>
        <w:t>Bawa</w:t>
      </w:r>
      <w:proofErr w:type="spellEnd"/>
      <w:r w:rsidRPr="00971008">
        <w:rPr>
          <w:sz w:val="18"/>
          <w:szCs w:val="18"/>
        </w:rPr>
        <w:t xml:space="preserve">, Lesley </w:t>
      </w:r>
      <w:proofErr w:type="spellStart"/>
      <w:r w:rsidRPr="00971008">
        <w:rPr>
          <w:sz w:val="18"/>
          <w:szCs w:val="18"/>
        </w:rPr>
        <w:t>Trenner</w:t>
      </w:r>
      <w:proofErr w:type="spellEnd"/>
      <w:r w:rsidRPr="00971008">
        <w:rPr>
          <w:sz w:val="18"/>
          <w:szCs w:val="18"/>
        </w:rPr>
        <w:t xml:space="preserve">, and Pat </w:t>
      </w:r>
      <w:proofErr w:type="spellStart"/>
      <w:r w:rsidRPr="00971008">
        <w:rPr>
          <w:sz w:val="18"/>
          <w:szCs w:val="18"/>
        </w:rPr>
        <w:t>Dorazio</w:t>
      </w:r>
      <w:proofErr w:type="spellEnd"/>
      <w:r w:rsidRPr="00971008">
        <w:rPr>
          <w:sz w:val="18"/>
          <w:szCs w:val="18"/>
        </w:rPr>
        <w:t xml:space="preserve">. 2001. </w:t>
      </w:r>
      <w:r w:rsidRPr="00971008">
        <w:rPr>
          <w:i/>
          <w:sz w:val="18"/>
          <w:szCs w:val="18"/>
        </w:rPr>
        <w:t>An Introduction to Statistical Modeling of Extreme Values</w:t>
      </w:r>
      <w:r w:rsidRPr="00971008">
        <w:rPr>
          <w:sz w:val="18"/>
          <w:szCs w:val="18"/>
        </w:rPr>
        <w:t>. Vol. 208. Springer.</w:t>
      </w:r>
    </w:p>
    <w:p w14:paraId="2DFAF060" w14:textId="77777777" w:rsidR="00B27B58" w:rsidRPr="00971008" w:rsidRDefault="00350CAD" w:rsidP="00971008">
      <w:pPr>
        <w:pStyle w:val="NoSpacing"/>
        <w:numPr>
          <w:ilvl w:val="0"/>
          <w:numId w:val="4"/>
        </w:numPr>
        <w:rPr>
          <w:sz w:val="18"/>
          <w:szCs w:val="18"/>
        </w:rPr>
      </w:pPr>
      <w:bookmarkStart w:id="104" w:name="ref-comita2014testing"/>
      <w:bookmarkEnd w:id="103"/>
      <w:proofErr w:type="spellStart"/>
      <w:r w:rsidRPr="00971008">
        <w:rPr>
          <w:sz w:val="18"/>
          <w:szCs w:val="18"/>
        </w:rPr>
        <w:t>Comita</w:t>
      </w:r>
      <w:proofErr w:type="spellEnd"/>
      <w:r w:rsidRPr="00971008">
        <w:rPr>
          <w:sz w:val="18"/>
          <w:szCs w:val="18"/>
        </w:rPr>
        <w:t xml:space="preserve">, Liza S, Simon A </w:t>
      </w:r>
      <w:proofErr w:type="spellStart"/>
      <w:r w:rsidRPr="00971008">
        <w:rPr>
          <w:sz w:val="18"/>
          <w:szCs w:val="18"/>
        </w:rPr>
        <w:t>Queenborough</w:t>
      </w:r>
      <w:proofErr w:type="spellEnd"/>
      <w:r w:rsidRPr="00971008">
        <w:rPr>
          <w:sz w:val="18"/>
          <w:szCs w:val="18"/>
        </w:rPr>
        <w:t xml:space="preserve">, Stephen J Murphy, </w:t>
      </w:r>
      <w:proofErr w:type="spellStart"/>
      <w:r w:rsidRPr="00971008">
        <w:rPr>
          <w:sz w:val="18"/>
          <w:szCs w:val="18"/>
        </w:rPr>
        <w:t>Jenalle</w:t>
      </w:r>
      <w:proofErr w:type="spellEnd"/>
      <w:r w:rsidRPr="00971008">
        <w:rPr>
          <w:sz w:val="18"/>
          <w:szCs w:val="18"/>
        </w:rPr>
        <w:t xml:space="preserve"> L Eck, </w:t>
      </w:r>
      <w:proofErr w:type="spellStart"/>
      <w:r w:rsidRPr="00971008">
        <w:rPr>
          <w:sz w:val="18"/>
          <w:szCs w:val="18"/>
        </w:rPr>
        <w:t>Kaiyang</w:t>
      </w:r>
      <w:proofErr w:type="spellEnd"/>
      <w:r w:rsidRPr="00971008">
        <w:rPr>
          <w:sz w:val="18"/>
          <w:szCs w:val="18"/>
        </w:rPr>
        <w:t xml:space="preserve"> Xu, Meghna </w:t>
      </w:r>
      <w:proofErr w:type="spellStart"/>
      <w:r w:rsidRPr="00971008">
        <w:rPr>
          <w:sz w:val="18"/>
          <w:szCs w:val="18"/>
        </w:rPr>
        <w:t>Krishnadas</w:t>
      </w:r>
      <w:proofErr w:type="spellEnd"/>
      <w:r w:rsidRPr="00971008">
        <w:rPr>
          <w:sz w:val="18"/>
          <w:szCs w:val="18"/>
        </w:rPr>
        <w:t xml:space="preserve">, Noelle Beckman, and Yan Zhu. 2014. “Testing Predictions of the Janzen–Connell Hypothesis: A Meta-Analysis of Experimental Evidence for Distance-and Density-Dependent Seed and Seedling Survival.” </w:t>
      </w:r>
      <w:r w:rsidRPr="00971008">
        <w:rPr>
          <w:i/>
          <w:sz w:val="18"/>
          <w:szCs w:val="18"/>
        </w:rPr>
        <w:t>Journal of Ecology</w:t>
      </w:r>
      <w:r w:rsidRPr="00971008">
        <w:rPr>
          <w:sz w:val="18"/>
          <w:szCs w:val="18"/>
        </w:rPr>
        <w:t xml:space="preserve"> 102 (4): 845–56.</w:t>
      </w:r>
    </w:p>
    <w:p w14:paraId="0EE45CC2" w14:textId="77777777" w:rsidR="00B27B58" w:rsidRPr="00971008" w:rsidRDefault="00350CAD" w:rsidP="00971008">
      <w:pPr>
        <w:pStyle w:val="NoSpacing"/>
        <w:numPr>
          <w:ilvl w:val="0"/>
          <w:numId w:val="4"/>
        </w:numPr>
        <w:rPr>
          <w:sz w:val="18"/>
          <w:szCs w:val="18"/>
        </w:rPr>
      </w:pPr>
      <w:bookmarkStart w:id="105" w:name="ref-cortes_integrating_2013"/>
      <w:bookmarkEnd w:id="104"/>
      <w:proofErr w:type="spellStart"/>
      <w:r w:rsidRPr="00971008">
        <w:rPr>
          <w:sz w:val="18"/>
          <w:szCs w:val="18"/>
        </w:rPr>
        <w:t>Côrtes</w:t>
      </w:r>
      <w:proofErr w:type="spellEnd"/>
      <w:r w:rsidRPr="00971008">
        <w:rPr>
          <w:sz w:val="18"/>
          <w:szCs w:val="18"/>
        </w:rPr>
        <w:t xml:space="preserve">, Marina </w:t>
      </w:r>
      <w:proofErr w:type="spellStart"/>
      <w:r w:rsidRPr="00971008">
        <w:rPr>
          <w:sz w:val="18"/>
          <w:szCs w:val="18"/>
        </w:rPr>
        <w:t>Corrêa</w:t>
      </w:r>
      <w:proofErr w:type="spellEnd"/>
      <w:r w:rsidRPr="00971008">
        <w:rPr>
          <w:sz w:val="18"/>
          <w:szCs w:val="18"/>
        </w:rPr>
        <w:t xml:space="preserve">, and María Uriarte. 2013. “Integrating Frugivory and Animal Movement: A Review of the Evidence and Implications for Scaling Seed Dispersal.” </w:t>
      </w:r>
      <w:r w:rsidRPr="00971008">
        <w:rPr>
          <w:i/>
          <w:sz w:val="18"/>
          <w:szCs w:val="18"/>
        </w:rPr>
        <w:t>Biological Reviews</w:t>
      </w:r>
      <w:r w:rsidRPr="00971008">
        <w:rPr>
          <w:sz w:val="18"/>
          <w:szCs w:val="18"/>
        </w:rPr>
        <w:t xml:space="preserve"> 88 (2): 255–72. </w:t>
      </w:r>
      <w:hyperlink r:id="rId18">
        <w:r w:rsidRPr="00971008">
          <w:rPr>
            <w:rStyle w:val="Hyperlink"/>
            <w:sz w:val="18"/>
            <w:szCs w:val="18"/>
          </w:rPr>
          <w:t>https://doi.org/10.1111/j.1469-185X.2012.00250.x</w:t>
        </w:r>
      </w:hyperlink>
      <w:r w:rsidRPr="00971008">
        <w:rPr>
          <w:sz w:val="18"/>
          <w:szCs w:val="18"/>
        </w:rPr>
        <w:t>.</w:t>
      </w:r>
    </w:p>
    <w:p w14:paraId="69C735B2" w14:textId="77777777" w:rsidR="00B27B58" w:rsidRPr="00971008" w:rsidRDefault="00350CAD" w:rsidP="00971008">
      <w:pPr>
        <w:pStyle w:val="NoSpacing"/>
        <w:numPr>
          <w:ilvl w:val="0"/>
          <w:numId w:val="4"/>
        </w:numPr>
        <w:rPr>
          <w:sz w:val="18"/>
          <w:szCs w:val="18"/>
        </w:rPr>
      </w:pPr>
      <w:bookmarkStart w:id="106" w:name="ref-darwin_origin_1859"/>
      <w:bookmarkEnd w:id="105"/>
      <w:r w:rsidRPr="00971008">
        <w:rPr>
          <w:sz w:val="18"/>
          <w:szCs w:val="18"/>
        </w:rPr>
        <w:t xml:space="preserve">Darwin, Charles, and others. 1859. </w:t>
      </w:r>
      <w:r w:rsidRPr="00971008">
        <w:rPr>
          <w:i/>
          <w:sz w:val="18"/>
          <w:szCs w:val="18"/>
        </w:rPr>
        <w:t>The Origin of Species by Means of Natural Selection</w:t>
      </w:r>
      <w:r w:rsidRPr="00971008">
        <w:rPr>
          <w:sz w:val="18"/>
          <w:szCs w:val="18"/>
        </w:rPr>
        <w:t>. Collin’s Clear-Type Press.</w:t>
      </w:r>
    </w:p>
    <w:p w14:paraId="1A63E8D9" w14:textId="77777777" w:rsidR="00B27B58" w:rsidRPr="00971008" w:rsidRDefault="00350CAD" w:rsidP="00971008">
      <w:pPr>
        <w:pStyle w:val="NoSpacing"/>
        <w:numPr>
          <w:ilvl w:val="0"/>
          <w:numId w:val="4"/>
        </w:numPr>
        <w:rPr>
          <w:sz w:val="18"/>
          <w:szCs w:val="18"/>
        </w:rPr>
      </w:pPr>
      <w:bookmarkStart w:id="107" w:name="ref-fitdistrplus"/>
      <w:bookmarkEnd w:id="106"/>
      <w:proofErr w:type="spellStart"/>
      <w:r w:rsidRPr="00971008">
        <w:rPr>
          <w:sz w:val="18"/>
          <w:szCs w:val="18"/>
        </w:rPr>
        <w:t>Delignette</w:t>
      </w:r>
      <w:proofErr w:type="spellEnd"/>
      <w:r w:rsidRPr="00971008">
        <w:rPr>
          <w:sz w:val="18"/>
          <w:szCs w:val="18"/>
        </w:rPr>
        <w:t xml:space="preserve">-Muller, Marie Laure, and Christophe </w:t>
      </w:r>
      <w:proofErr w:type="spellStart"/>
      <w:r w:rsidRPr="00971008">
        <w:rPr>
          <w:sz w:val="18"/>
          <w:szCs w:val="18"/>
        </w:rPr>
        <w:t>Dutang</w:t>
      </w:r>
      <w:proofErr w:type="spellEnd"/>
      <w:r w:rsidRPr="00971008">
        <w:rPr>
          <w:sz w:val="18"/>
          <w:szCs w:val="18"/>
        </w:rPr>
        <w:t>. 2015. “</w:t>
      </w:r>
      <w:proofErr w:type="spellStart"/>
      <w:r w:rsidRPr="00971008">
        <w:rPr>
          <w:sz w:val="18"/>
          <w:szCs w:val="18"/>
        </w:rPr>
        <w:t>fitdistrplus</w:t>
      </w:r>
      <w:proofErr w:type="spellEnd"/>
      <w:r w:rsidRPr="00971008">
        <w:rPr>
          <w:sz w:val="18"/>
          <w:szCs w:val="18"/>
        </w:rPr>
        <w:t xml:space="preserve">: An R Package for Fitting Distributions.” </w:t>
      </w:r>
      <w:r w:rsidRPr="00971008">
        <w:rPr>
          <w:i/>
          <w:sz w:val="18"/>
          <w:szCs w:val="18"/>
        </w:rPr>
        <w:t>Journal of Statistical Software</w:t>
      </w:r>
      <w:r w:rsidRPr="00971008">
        <w:rPr>
          <w:sz w:val="18"/>
          <w:szCs w:val="18"/>
        </w:rPr>
        <w:t xml:space="preserve"> 64 (4): 1–34. </w:t>
      </w:r>
      <w:hyperlink r:id="rId19">
        <w:r w:rsidRPr="00971008">
          <w:rPr>
            <w:rStyle w:val="Hyperlink"/>
            <w:sz w:val="18"/>
            <w:szCs w:val="18"/>
          </w:rPr>
          <w:t>http://www.jstatsoft.org/v64/i04/</w:t>
        </w:r>
      </w:hyperlink>
      <w:r w:rsidRPr="00971008">
        <w:rPr>
          <w:sz w:val="18"/>
          <w:szCs w:val="18"/>
        </w:rPr>
        <w:t>.</w:t>
      </w:r>
    </w:p>
    <w:p w14:paraId="05E897FD" w14:textId="77777777" w:rsidR="00B27B58" w:rsidRPr="00971008" w:rsidRDefault="00350CAD" w:rsidP="00971008">
      <w:pPr>
        <w:pStyle w:val="NoSpacing"/>
        <w:numPr>
          <w:ilvl w:val="0"/>
          <w:numId w:val="4"/>
        </w:numPr>
        <w:rPr>
          <w:sz w:val="18"/>
          <w:szCs w:val="18"/>
        </w:rPr>
      </w:pPr>
      <w:bookmarkStart w:id="108" w:name="ref-forsman_inter-individual_2016"/>
      <w:bookmarkEnd w:id="107"/>
      <w:r w:rsidRPr="00971008">
        <w:rPr>
          <w:sz w:val="18"/>
          <w:szCs w:val="18"/>
        </w:rPr>
        <w:t xml:space="preserve">Forsman, Anders, and Lena </w:t>
      </w:r>
      <w:proofErr w:type="spellStart"/>
      <w:r w:rsidRPr="00971008">
        <w:rPr>
          <w:sz w:val="18"/>
          <w:szCs w:val="18"/>
        </w:rPr>
        <w:t>Wennersten</w:t>
      </w:r>
      <w:proofErr w:type="spellEnd"/>
      <w:r w:rsidRPr="00971008">
        <w:rPr>
          <w:sz w:val="18"/>
          <w:szCs w:val="18"/>
        </w:rPr>
        <w:t xml:space="preserve">. 2016. “Inter-Individual Variation Promotes Ecological Success of Populations and Species: Evidence from Experimental and Comparative Studies.” </w:t>
      </w:r>
      <w:proofErr w:type="spellStart"/>
      <w:r w:rsidRPr="00971008">
        <w:rPr>
          <w:i/>
          <w:sz w:val="18"/>
          <w:szCs w:val="18"/>
        </w:rPr>
        <w:t>Ecography</w:t>
      </w:r>
      <w:proofErr w:type="spellEnd"/>
      <w:r w:rsidRPr="00971008">
        <w:rPr>
          <w:sz w:val="18"/>
          <w:szCs w:val="18"/>
        </w:rPr>
        <w:t xml:space="preserve"> 39 (7): 630–48. </w:t>
      </w:r>
      <w:hyperlink r:id="rId20">
        <w:r w:rsidRPr="00971008">
          <w:rPr>
            <w:rStyle w:val="Hyperlink"/>
            <w:sz w:val="18"/>
            <w:szCs w:val="18"/>
          </w:rPr>
          <w:t>https://doi.org/10.1111/ecog.01357</w:t>
        </w:r>
      </w:hyperlink>
      <w:r w:rsidRPr="00971008">
        <w:rPr>
          <w:sz w:val="18"/>
          <w:szCs w:val="18"/>
        </w:rPr>
        <w:t>.</w:t>
      </w:r>
    </w:p>
    <w:p w14:paraId="471B7F81" w14:textId="77777777" w:rsidR="00B27B58" w:rsidRPr="00971008" w:rsidRDefault="00350CAD" w:rsidP="00971008">
      <w:pPr>
        <w:pStyle w:val="NoSpacing"/>
        <w:numPr>
          <w:ilvl w:val="0"/>
          <w:numId w:val="4"/>
        </w:numPr>
        <w:rPr>
          <w:sz w:val="18"/>
          <w:szCs w:val="18"/>
        </w:rPr>
      </w:pPr>
      <w:bookmarkStart w:id="109" w:name="ref-gaines1993largest"/>
      <w:bookmarkEnd w:id="108"/>
      <w:r w:rsidRPr="00971008">
        <w:rPr>
          <w:sz w:val="18"/>
          <w:szCs w:val="18"/>
        </w:rPr>
        <w:t xml:space="preserve">Gaines, Steven D, and Mark W Denny. 1993. “The Largest, Smallest, Highest, Lowest, Longest, and Shortest: Extremes in Ecology.” </w:t>
      </w:r>
      <w:r w:rsidRPr="00971008">
        <w:rPr>
          <w:i/>
          <w:sz w:val="18"/>
          <w:szCs w:val="18"/>
        </w:rPr>
        <w:t>Ecology</w:t>
      </w:r>
      <w:r w:rsidRPr="00971008">
        <w:rPr>
          <w:sz w:val="18"/>
          <w:szCs w:val="18"/>
        </w:rPr>
        <w:t xml:space="preserve"> 74 (6): 1677–92.</w:t>
      </w:r>
    </w:p>
    <w:p w14:paraId="04F7535B" w14:textId="77777777" w:rsidR="00B27B58" w:rsidRPr="00971008" w:rsidRDefault="00350CAD" w:rsidP="00971008">
      <w:pPr>
        <w:pStyle w:val="NoSpacing"/>
        <w:numPr>
          <w:ilvl w:val="0"/>
          <w:numId w:val="4"/>
        </w:numPr>
        <w:rPr>
          <w:sz w:val="18"/>
          <w:szCs w:val="18"/>
        </w:rPr>
      </w:pPr>
      <w:bookmarkStart w:id="110" w:name="ref-garcia_extended_2017"/>
      <w:bookmarkEnd w:id="109"/>
      <w:r w:rsidRPr="00971008">
        <w:rPr>
          <w:sz w:val="18"/>
          <w:szCs w:val="18"/>
        </w:rPr>
        <w:t xml:space="preserve">García, Cristina, and Luís </w:t>
      </w:r>
      <w:proofErr w:type="spellStart"/>
      <w:r w:rsidRPr="00971008">
        <w:rPr>
          <w:sz w:val="18"/>
          <w:szCs w:val="18"/>
        </w:rPr>
        <w:t>Borda</w:t>
      </w:r>
      <w:proofErr w:type="spellEnd"/>
      <w:r w:rsidRPr="00971008">
        <w:rPr>
          <w:sz w:val="18"/>
          <w:szCs w:val="18"/>
        </w:rPr>
        <w:t>-de-</w:t>
      </w:r>
      <w:proofErr w:type="spellStart"/>
      <w:r w:rsidRPr="00971008">
        <w:rPr>
          <w:sz w:val="18"/>
          <w:szCs w:val="18"/>
        </w:rPr>
        <w:t>Água</w:t>
      </w:r>
      <w:proofErr w:type="spellEnd"/>
      <w:r w:rsidRPr="00971008">
        <w:rPr>
          <w:sz w:val="18"/>
          <w:szCs w:val="18"/>
        </w:rPr>
        <w:t xml:space="preserve">. 2017. “Extended Dispersal Kernels in a Changing World: Insights from Statistics of Extremes.” </w:t>
      </w:r>
      <w:r w:rsidRPr="00971008">
        <w:rPr>
          <w:i/>
          <w:sz w:val="18"/>
          <w:szCs w:val="18"/>
        </w:rPr>
        <w:t>Journal of Ecology</w:t>
      </w:r>
      <w:r w:rsidRPr="00971008">
        <w:rPr>
          <w:sz w:val="18"/>
          <w:szCs w:val="18"/>
        </w:rPr>
        <w:t xml:space="preserve"> 105 (1): 63–74. </w:t>
      </w:r>
      <w:hyperlink r:id="rId21">
        <w:r w:rsidRPr="00971008">
          <w:rPr>
            <w:rStyle w:val="Hyperlink"/>
            <w:sz w:val="18"/>
            <w:szCs w:val="18"/>
          </w:rPr>
          <w:t>https://doi.org/10.1111/1365-2745.12685</w:t>
        </w:r>
      </w:hyperlink>
      <w:r w:rsidRPr="00971008">
        <w:rPr>
          <w:sz w:val="18"/>
          <w:szCs w:val="18"/>
        </w:rPr>
        <w:t>.</w:t>
      </w:r>
    </w:p>
    <w:p w14:paraId="1F457538" w14:textId="77777777" w:rsidR="00B27B58" w:rsidRPr="00971008" w:rsidRDefault="00350CAD" w:rsidP="00971008">
      <w:pPr>
        <w:pStyle w:val="NoSpacing"/>
        <w:numPr>
          <w:ilvl w:val="0"/>
          <w:numId w:val="4"/>
        </w:numPr>
        <w:rPr>
          <w:sz w:val="18"/>
          <w:szCs w:val="18"/>
        </w:rPr>
      </w:pPr>
      <w:bookmarkStart w:id="111" w:name="ref-extRemes2"/>
      <w:bookmarkEnd w:id="110"/>
      <w:proofErr w:type="spellStart"/>
      <w:r w:rsidRPr="00971008">
        <w:rPr>
          <w:sz w:val="18"/>
          <w:szCs w:val="18"/>
        </w:rPr>
        <w:t>Gilleland</w:t>
      </w:r>
      <w:proofErr w:type="spellEnd"/>
      <w:r w:rsidRPr="00971008">
        <w:rPr>
          <w:sz w:val="18"/>
          <w:szCs w:val="18"/>
        </w:rPr>
        <w:t>, Eric, and Richard W. Katz. 2016. “</w:t>
      </w:r>
      <w:proofErr w:type="spellStart"/>
      <w:r w:rsidRPr="00971008">
        <w:rPr>
          <w:sz w:val="18"/>
          <w:szCs w:val="18"/>
        </w:rPr>
        <w:t>extRemes</w:t>
      </w:r>
      <w:proofErr w:type="spellEnd"/>
      <w:r w:rsidRPr="00971008">
        <w:rPr>
          <w:sz w:val="18"/>
          <w:szCs w:val="18"/>
        </w:rPr>
        <w:t xml:space="preserve"> 2.0: An Extreme Value Analysis Package in R.” </w:t>
      </w:r>
      <w:r w:rsidRPr="00971008">
        <w:rPr>
          <w:i/>
          <w:sz w:val="18"/>
          <w:szCs w:val="18"/>
        </w:rPr>
        <w:t>Journal of Statistical Software</w:t>
      </w:r>
      <w:r w:rsidRPr="00971008">
        <w:rPr>
          <w:sz w:val="18"/>
          <w:szCs w:val="18"/>
        </w:rPr>
        <w:t xml:space="preserve"> 72 (8): 1–39. </w:t>
      </w:r>
      <w:hyperlink r:id="rId22">
        <w:r w:rsidRPr="00971008">
          <w:rPr>
            <w:rStyle w:val="Hyperlink"/>
            <w:sz w:val="18"/>
            <w:szCs w:val="18"/>
          </w:rPr>
          <w:t>https://doi.org/10.18637/jss.v072.i08</w:t>
        </w:r>
      </w:hyperlink>
      <w:r w:rsidRPr="00971008">
        <w:rPr>
          <w:sz w:val="18"/>
          <w:szCs w:val="18"/>
        </w:rPr>
        <w:t>.</w:t>
      </w:r>
    </w:p>
    <w:p w14:paraId="46AEB0CC" w14:textId="77777777" w:rsidR="00B27B58" w:rsidRPr="00971008" w:rsidRDefault="00350CAD" w:rsidP="00971008">
      <w:pPr>
        <w:pStyle w:val="NoSpacing"/>
        <w:numPr>
          <w:ilvl w:val="0"/>
          <w:numId w:val="4"/>
        </w:numPr>
        <w:rPr>
          <w:sz w:val="18"/>
          <w:szCs w:val="18"/>
        </w:rPr>
      </w:pPr>
      <w:bookmarkStart w:id="112" w:name="ref-gonzalez-varo_labile_2016"/>
      <w:bookmarkEnd w:id="111"/>
      <w:r w:rsidRPr="00971008">
        <w:rPr>
          <w:sz w:val="18"/>
          <w:szCs w:val="18"/>
        </w:rPr>
        <w:t xml:space="preserve">González-Varo, Juan P., and Anna </w:t>
      </w:r>
      <w:proofErr w:type="spellStart"/>
      <w:r w:rsidRPr="00971008">
        <w:rPr>
          <w:sz w:val="18"/>
          <w:szCs w:val="18"/>
        </w:rPr>
        <w:t>Traveset</w:t>
      </w:r>
      <w:proofErr w:type="spellEnd"/>
      <w:r w:rsidRPr="00971008">
        <w:rPr>
          <w:sz w:val="18"/>
          <w:szCs w:val="18"/>
        </w:rPr>
        <w:t xml:space="preserve">. 2016. “The Labile Limits of Forbidden Interactions.” </w:t>
      </w:r>
      <w:r w:rsidRPr="00971008">
        <w:rPr>
          <w:i/>
          <w:sz w:val="18"/>
          <w:szCs w:val="18"/>
        </w:rPr>
        <w:t>Trends in Ecology &amp; Evolution</w:t>
      </w:r>
      <w:r w:rsidRPr="00971008">
        <w:rPr>
          <w:sz w:val="18"/>
          <w:szCs w:val="18"/>
        </w:rPr>
        <w:t xml:space="preserve"> 31 (9): 700–710. </w:t>
      </w:r>
      <w:hyperlink r:id="rId23">
        <w:r w:rsidRPr="00971008">
          <w:rPr>
            <w:rStyle w:val="Hyperlink"/>
            <w:sz w:val="18"/>
            <w:szCs w:val="18"/>
          </w:rPr>
          <w:t>https://doi.org/10.1016/j.tree.2016.06.009</w:t>
        </w:r>
      </w:hyperlink>
      <w:r w:rsidRPr="00971008">
        <w:rPr>
          <w:sz w:val="18"/>
          <w:szCs w:val="18"/>
        </w:rPr>
        <w:t>.</w:t>
      </w:r>
    </w:p>
    <w:p w14:paraId="36C15894" w14:textId="77777777" w:rsidR="00B27B58" w:rsidRPr="00971008" w:rsidRDefault="00350CAD" w:rsidP="00971008">
      <w:pPr>
        <w:pStyle w:val="NoSpacing"/>
        <w:numPr>
          <w:ilvl w:val="0"/>
          <w:numId w:val="4"/>
        </w:numPr>
        <w:rPr>
          <w:sz w:val="18"/>
          <w:szCs w:val="18"/>
        </w:rPr>
      </w:pPr>
      <w:bookmarkStart w:id="113" w:name="ref-holbrook_home_2011"/>
      <w:bookmarkEnd w:id="112"/>
      <w:r w:rsidRPr="00971008">
        <w:rPr>
          <w:sz w:val="18"/>
          <w:szCs w:val="18"/>
        </w:rPr>
        <w:t xml:space="preserve">Holbrook, Kimberly M. 2011. “Home Range and Movement Patterns of Toucans: Implications for Seed Dispersal.” </w:t>
      </w:r>
      <w:proofErr w:type="spellStart"/>
      <w:r w:rsidRPr="00971008">
        <w:rPr>
          <w:i/>
          <w:sz w:val="18"/>
          <w:szCs w:val="18"/>
        </w:rPr>
        <w:t>Biotropica</w:t>
      </w:r>
      <w:proofErr w:type="spellEnd"/>
      <w:r w:rsidRPr="00971008">
        <w:rPr>
          <w:sz w:val="18"/>
          <w:szCs w:val="18"/>
        </w:rPr>
        <w:t xml:space="preserve"> 43 (3): 357–64. </w:t>
      </w:r>
      <w:hyperlink r:id="rId24">
        <w:r w:rsidRPr="00971008">
          <w:rPr>
            <w:rStyle w:val="Hyperlink"/>
            <w:sz w:val="18"/>
            <w:szCs w:val="18"/>
          </w:rPr>
          <w:t>https://doi.org/10.1111/j.1744-7429.2010.00710.x</w:t>
        </w:r>
      </w:hyperlink>
      <w:r w:rsidRPr="00971008">
        <w:rPr>
          <w:sz w:val="18"/>
          <w:szCs w:val="18"/>
        </w:rPr>
        <w:t>.</w:t>
      </w:r>
    </w:p>
    <w:p w14:paraId="326FF0C5" w14:textId="77777777" w:rsidR="00B27B58" w:rsidRPr="00971008" w:rsidRDefault="00350CAD" w:rsidP="00971008">
      <w:pPr>
        <w:pStyle w:val="NoSpacing"/>
        <w:numPr>
          <w:ilvl w:val="0"/>
          <w:numId w:val="4"/>
        </w:numPr>
        <w:rPr>
          <w:sz w:val="18"/>
          <w:szCs w:val="18"/>
        </w:rPr>
      </w:pPr>
      <w:bookmarkStart w:id="114" w:name="ref-holbrook2007seed"/>
      <w:bookmarkEnd w:id="113"/>
      <w:r w:rsidRPr="00971008">
        <w:rPr>
          <w:sz w:val="18"/>
          <w:szCs w:val="18"/>
        </w:rPr>
        <w:t xml:space="preserve">Holbrook, Kimberly Mae. 2007. “Seed Dispersal Limitation in a Neotropical Nutmeg, </w:t>
      </w:r>
      <w:proofErr w:type="spellStart"/>
      <w:r w:rsidRPr="00971008">
        <w:rPr>
          <w:sz w:val="18"/>
          <w:szCs w:val="18"/>
        </w:rPr>
        <w:t>Virola</w:t>
      </w:r>
      <w:proofErr w:type="spellEnd"/>
      <w:r w:rsidRPr="00971008">
        <w:rPr>
          <w:sz w:val="18"/>
          <w:szCs w:val="18"/>
        </w:rPr>
        <w:t xml:space="preserve"> </w:t>
      </w:r>
      <w:proofErr w:type="spellStart"/>
      <w:r w:rsidRPr="00971008">
        <w:rPr>
          <w:sz w:val="18"/>
          <w:szCs w:val="18"/>
        </w:rPr>
        <w:t>Flexuosa</w:t>
      </w:r>
      <w:proofErr w:type="spellEnd"/>
      <w:r w:rsidRPr="00971008">
        <w:rPr>
          <w:sz w:val="18"/>
          <w:szCs w:val="18"/>
        </w:rPr>
        <w:t xml:space="preserve"> (</w:t>
      </w:r>
      <w:proofErr w:type="spellStart"/>
      <w:r w:rsidRPr="00971008">
        <w:rPr>
          <w:sz w:val="18"/>
          <w:szCs w:val="18"/>
        </w:rPr>
        <w:t>Myristicaceae</w:t>
      </w:r>
      <w:proofErr w:type="spellEnd"/>
      <w:r w:rsidRPr="00971008">
        <w:rPr>
          <w:sz w:val="18"/>
          <w:szCs w:val="18"/>
        </w:rPr>
        <w:t>): An Ecological and Genetic Approach.”</w:t>
      </w:r>
    </w:p>
    <w:p w14:paraId="0B748897" w14:textId="77777777" w:rsidR="00B27B58" w:rsidRPr="00971008" w:rsidRDefault="00350CAD" w:rsidP="00971008">
      <w:pPr>
        <w:pStyle w:val="NoSpacing"/>
        <w:numPr>
          <w:ilvl w:val="0"/>
          <w:numId w:val="4"/>
        </w:numPr>
        <w:rPr>
          <w:sz w:val="18"/>
          <w:szCs w:val="18"/>
        </w:rPr>
      </w:pPr>
      <w:bookmarkStart w:id="115" w:name="ref-holbrook_using_2007"/>
      <w:bookmarkEnd w:id="114"/>
      <w:r w:rsidRPr="00971008">
        <w:rPr>
          <w:sz w:val="18"/>
          <w:szCs w:val="18"/>
        </w:rPr>
        <w:t xml:space="preserve">Holbrook, K. M., and B. A. Loiselle. 2007. “Using Toucan-Generated Dispersal Models to Estimate Seed Dispersal in Amazonian Ecuador.” In </w:t>
      </w:r>
      <w:r w:rsidRPr="00971008">
        <w:rPr>
          <w:i/>
          <w:sz w:val="18"/>
          <w:szCs w:val="18"/>
        </w:rPr>
        <w:t>Seed Dispersal: Theory and Its Application in a Changing World</w:t>
      </w:r>
      <w:r w:rsidRPr="00971008">
        <w:rPr>
          <w:sz w:val="18"/>
          <w:szCs w:val="18"/>
        </w:rPr>
        <w:t>, 300–321. CAB International, Wallingford.</w:t>
      </w:r>
    </w:p>
    <w:p w14:paraId="10A8C63A" w14:textId="77777777" w:rsidR="00B27B58" w:rsidRPr="00971008" w:rsidRDefault="00350CAD" w:rsidP="00971008">
      <w:pPr>
        <w:pStyle w:val="NoSpacing"/>
        <w:numPr>
          <w:ilvl w:val="0"/>
          <w:numId w:val="4"/>
        </w:numPr>
        <w:rPr>
          <w:sz w:val="18"/>
          <w:szCs w:val="18"/>
        </w:rPr>
      </w:pPr>
      <w:bookmarkStart w:id="116" w:name="ref-holbrook_dispersal_2009"/>
      <w:bookmarkEnd w:id="115"/>
      <w:r w:rsidRPr="00971008">
        <w:rPr>
          <w:sz w:val="18"/>
          <w:szCs w:val="18"/>
        </w:rPr>
        <w:t xml:space="preserve">———. 2009. “Dispersal in a Neotropical Tree, </w:t>
      </w:r>
      <w:proofErr w:type="spellStart"/>
      <w:r w:rsidRPr="00971008">
        <w:rPr>
          <w:sz w:val="18"/>
          <w:szCs w:val="18"/>
        </w:rPr>
        <w:t>Virola</w:t>
      </w:r>
      <w:proofErr w:type="spellEnd"/>
      <w:r w:rsidRPr="00971008">
        <w:rPr>
          <w:sz w:val="18"/>
          <w:szCs w:val="18"/>
        </w:rPr>
        <w:t xml:space="preserve"> </w:t>
      </w:r>
      <w:proofErr w:type="spellStart"/>
      <w:r w:rsidRPr="00971008">
        <w:rPr>
          <w:sz w:val="18"/>
          <w:szCs w:val="18"/>
        </w:rPr>
        <w:t>Flexuosa</w:t>
      </w:r>
      <w:proofErr w:type="spellEnd"/>
      <w:r w:rsidRPr="00971008">
        <w:rPr>
          <w:sz w:val="18"/>
          <w:szCs w:val="18"/>
        </w:rPr>
        <w:t xml:space="preserve"> (</w:t>
      </w:r>
      <w:proofErr w:type="spellStart"/>
      <w:r w:rsidRPr="00971008">
        <w:rPr>
          <w:sz w:val="18"/>
          <w:szCs w:val="18"/>
        </w:rPr>
        <w:t>Myristicaceae</w:t>
      </w:r>
      <w:proofErr w:type="spellEnd"/>
      <w:r w:rsidRPr="00971008">
        <w:rPr>
          <w:sz w:val="18"/>
          <w:szCs w:val="18"/>
        </w:rPr>
        <w:t xml:space="preserve">): Does Hunting of Large Vertebrates Limit Seed Removal?” </w:t>
      </w:r>
      <w:r w:rsidRPr="00971008">
        <w:rPr>
          <w:i/>
          <w:sz w:val="18"/>
          <w:szCs w:val="18"/>
        </w:rPr>
        <w:t>Ecology</w:t>
      </w:r>
      <w:r w:rsidRPr="00971008">
        <w:rPr>
          <w:sz w:val="18"/>
          <w:szCs w:val="18"/>
        </w:rPr>
        <w:t xml:space="preserve"> 90 (6): 1449–55. </w:t>
      </w:r>
      <w:hyperlink r:id="rId25">
        <w:r w:rsidRPr="00971008">
          <w:rPr>
            <w:rStyle w:val="Hyperlink"/>
            <w:sz w:val="18"/>
            <w:szCs w:val="18"/>
          </w:rPr>
          <w:t>https://doi.org/10.1890/08-1332.1</w:t>
        </w:r>
      </w:hyperlink>
      <w:r w:rsidRPr="00971008">
        <w:rPr>
          <w:sz w:val="18"/>
          <w:szCs w:val="18"/>
        </w:rPr>
        <w:t>.</w:t>
      </w:r>
    </w:p>
    <w:p w14:paraId="35C9497B" w14:textId="77777777" w:rsidR="00B27B58" w:rsidRPr="00971008" w:rsidRDefault="00350CAD" w:rsidP="00971008">
      <w:pPr>
        <w:pStyle w:val="NoSpacing"/>
        <w:numPr>
          <w:ilvl w:val="0"/>
          <w:numId w:val="4"/>
        </w:numPr>
        <w:rPr>
          <w:sz w:val="18"/>
          <w:szCs w:val="18"/>
        </w:rPr>
      </w:pPr>
      <w:bookmarkStart w:id="117" w:name="ref-howe2004seed"/>
      <w:bookmarkEnd w:id="116"/>
      <w:r w:rsidRPr="00971008">
        <w:rPr>
          <w:sz w:val="18"/>
          <w:szCs w:val="18"/>
        </w:rPr>
        <w:t xml:space="preserve">Howe, Henry F, and Maria N </w:t>
      </w:r>
      <w:proofErr w:type="spellStart"/>
      <w:r w:rsidRPr="00971008">
        <w:rPr>
          <w:sz w:val="18"/>
          <w:szCs w:val="18"/>
        </w:rPr>
        <w:t>Miriti</w:t>
      </w:r>
      <w:proofErr w:type="spellEnd"/>
      <w:r w:rsidRPr="00971008">
        <w:rPr>
          <w:sz w:val="18"/>
          <w:szCs w:val="18"/>
        </w:rPr>
        <w:t xml:space="preserve">. 2004. “When Seed Dispersal Matters.” </w:t>
      </w:r>
      <w:proofErr w:type="spellStart"/>
      <w:r w:rsidRPr="00971008">
        <w:rPr>
          <w:i/>
          <w:sz w:val="18"/>
          <w:szCs w:val="18"/>
        </w:rPr>
        <w:t>BioScience</w:t>
      </w:r>
      <w:proofErr w:type="spellEnd"/>
      <w:r w:rsidRPr="00971008">
        <w:rPr>
          <w:sz w:val="18"/>
          <w:szCs w:val="18"/>
        </w:rPr>
        <w:t xml:space="preserve"> 54 (7): 651–60.</w:t>
      </w:r>
    </w:p>
    <w:p w14:paraId="0614C62F" w14:textId="77777777" w:rsidR="00B27B58" w:rsidRPr="00971008" w:rsidRDefault="00350CAD" w:rsidP="00971008">
      <w:pPr>
        <w:pStyle w:val="NoSpacing"/>
        <w:numPr>
          <w:ilvl w:val="0"/>
          <w:numId w:val="4"/>
        </w:numPr>
        <w:rPr>
          <w:sz w:val="18"/>
          <w:szCs w:val="18"/>
        </w:rPr>
      </w:pPr>
      <w:bookmarkStart w:id="118" w:name="ref-howe1982ecology"/>
      <w:bookmarkEnd w:id="117"/>
      <w:r w:rsidRPr="00971008">
        <w:rPr>
          <w:sz w:val="18"/>
          <w:szCs w:val="18"/>
        </w:rPr>
        <w:t xml:space="preserve">Howe, Henry F, and Judith Smallwood. 1982. “Ecology of Seed Dispersal.” </w:t>
      </w:r>
      <w:r w:rsidRPr="00971008">
        <w:rPr>
          <w:i/>
          <w:sz w:val="18"/>
          <w:szCs w:val="18"/>
        </w:rPr>
        <w:t>Annual Review of Ecology and Systematics</w:t>
      </w:r>
      <w:r w:rsidRPr="00971008">
        <w:rPr>
          <w:sz w:val="18"/>
          <w:szCs w:val="18"/>
        </w:rPr>
        <w:t xml:space="preserve"> 13 (1): 201–28.</w:t>
      </w:r>
    </w:p>
    <w:p w14:paraId="6603AC06" w14:textId="77777777" w:rsidR="00B27B58" w:rsidRPr="00971008" w:rsidRDefault="00350CAD" w:rsidP="00971008">
      <w:pPr>
        <w:pStyle w:val="NoSpacing"/>
        <w:numPr>
          <w:ilvl w:val="0"/>
          <w:numId w:val="4"/>
        </w:numPr>
        <w:rPr>
          <w:sz w:val="18"/>
          <w:szCs w:val="18"/>
        </w:rPr>
      </w:pPr>
      <w:bookmarkStart w:id="119" w:name="ref-ibanez2006predicting"/>
      <w:bookmarkEnd w:id="118"/>
      <w:r w:rsidRPr="00971008">
        <w:rPr>
          <w:sz w:val="18"/>
          <w:szCs w:val="18"/>
        </w:rPr>
        <w:t xml:space="preserve">Ibáñez, Inés, James S Clark, Michael C </w:t>
      </w:r>
      <w:proofErr w:type="spellStart"/>
      <w:r w:rsidRPr="00971008">
        <w:rPr>
          <w:sz w:val="18"/>
          <w:szCs w:val="18"/>
        </w:rPr>
        <w:t>Dietze</w:t>
      </w:r>
      <w:proofErr w:type="spellEnd"/>
      <w:r w:rsidRPr="00971008">
        <w:rPr>
          <w:sz w:val="18"/>
          <w:szCs w:val="18"/>
        </w:rPr>
        <w:t xml:space="preserve">, Ken Feeley, Michelle Hersh, Shannon </w:t>
      </w:r>
      <w:proofErr w:type="spellStart"/>
      <w:r w:rsidRPr="00971008">
        <w:rPr>
          <w:sz w:val="18"/>
          <w:szCs w:val="18"/>
        </w:rPr>
        <w:t>LaDeau</w:t>
      </w:r>
      <w:proofErr w:type="spellEnd"/>
      <w:r w:rsidRPr="00971008">
        <w:rPr>
          <w:sz w:val="18"/>
          <w:szCs w:val="18"/>
        </w:rPr>
        <w:t xml:space="preserve">, Allen McBride, Nathan E Welch, and Michael S </w:t>
      </w:r>
      <w:proofErr w:type="spellStart"/>
      <w:r w:rsidRPr="00971008">
        <w:rPr>
          <w:sz w:val="18"/>
          <w:szCs w:val="18"/>
        </w:rPr>
        <w:t>Wolosin</w:t>
      </w:r>
      <w:proofErr w:type="spellEnd"/>
      <w:r w:rsidRPr="00971008">
        <w:rPr>
          <w:sz w:val="18"/>
          <w:szCs w:val="18"/>
        </w:rPr>
        <w:t xml:space="preserve">. 2006. “Predicting Biodiversity Change: Outside the Climate Envelope, Beyond the Species–Area Curve.” </w:t>
      </w:r>
      <w:r w:rsidRPr="00971008">
        <w:rPr>
          <w:i/>
          <w:sz w:val="18"/>
          <w:szCs w:val="18"/>
        </w:rPr>
        <w:t>Ecology</w:t>
      </w:r>
      <w:r w:rsidRPr="00971008">
        <w:rPr>
          <w:sz w:val="18"/>
          <w:szCs w:val="18"/>
        </w:rPr>
        <w:t xml:space="preserve"> 87 (8): 1896–1906.</w:t>
      </w:r>
    </w:p>
    <w:p w14:paraId="35EB4FCD" w14:textId="77777777" w:rsidR="00B27B58" w:rsidRPr="00971008" w:rsidRDefault="00350CAD" w:rsidP="00971008">
      <w:pPr>
        <w:pStyle w:val="NoSpacing"/>
        <w:numPr>
          <w:ilvl w:val="0"/>
          <w:numId w:val="4"/>
        </w:numPr>
        <w:rPr>
          <w:sz w:val="18"/>
          <w:szCs w:val="18"/>
        </w:rPr>
      </w:pPr>
      <w:bookmarkStart w:id="120" w:name="ref-inouye_importance_2005"/>
      <w:bookmarkEnd w:id="119"/>
      <w:r w:rsidRPr="00971008">
        <w:rPr>
          <w:sz w:val="18"/>
          <w:szCs w:val="18"/>
        </w:rPr>
        <w:t xml:space="preserve">Inouye, Brian D. 2005. “The Importance of the Variance Around the Mean Effect Size of Ecological Processes: Comment.” </w:t>
      </w:r>
      <w:r w:rsidRPr="00971008">
        <w:rPr>
          <w:i/>
          <w:sz w:val="18"/>
          <w:szCs w:val="18"/>
        </w:rPr>
        <w:t>Ecology</w:t>
      </w:r>
      <w:r w:rsidRPr="00971008">
        <w:rPr>
          <w:sz w:val="18"/>
          <w:szCs w:val="18"/>
        </w:rPr>
        <w:t xml:space="preserve"> 86 (1): 262–65. </w:t>
      </w:r>
      <w:hyperlink r:id="rId26">
        <w:r w:rsidRPr="00971008">
          <w:rPr>
            <w:rStyle w:val="Hyperlink"/>
            <w:sz w:val="18"/>
            <w:szCs w:val="18"/>
          </w:rPr>
          <w:t>https://www.jstor.org/stable/3451006</w:t>
        </w:r>
      </w:hyperlink>
      <w:r w:rsidRPr="00971008">
        <w:rPr>
          <w:sz w:val="18"/>
          <w:szCs w:val="18"/>
        </w:rPr>
        <w:t>.</w:t>
      </w:r>
    </w:p>
    <w:p w14:paraId="1F613B59" w14:textId="77777777" w:rsidR="00B27B58" w:rsidRPr="00971008" w:rsidRDefault="00350CAD" w:rsidP="00971008">
      <w:pPr>
        <w:pStyle w:val="NoSpacing"/>
        <w:numPr>
          <w:ilvl w:val="0"/>
          <w:numId w:val="4"/>
        </w:numPr>
        <w:rPr>
          <w:sz w:val="18"/>
          <w:szCs w:val="18"/>
        </w:rPr>
      </w:pPr>
      <w:bookmarkStart w:id="121" w:name="ref-jones_closing_2017"/>
      <w:bookmarkEnd w:id="120"/>
      <w:r w:rsidRPr="00971008">
        <w:rPr>
          <w:sz w:val="18"/>
          <w:szCs w:val="18"/>
        </w:rPr>
        <w:t xml:space="preserve">Jones, Landon R., Scott M. Duke‐Sylvester, Paul L. </w:t>
      </w:r>
      <w:proofErr w:type="spellStart"/>
      <w:r w:rsidRPr="00971008">
        <w:rPr>
          <w:sz w:val="18"/>
          <w:szCs w:val="18"/>
        </w:rPr>
        <w:t>Leberg</w:t>
      </w:r>
      <w:proofErr w:type="spellEnd"/>
      <w:r w:rsidRPr="00971008">
        <w:rPr>
          <w:sz w:val="18"/>
          <w:szCs w:val="18"/>
        </w:rPr>
        <w:t xml:space="preserve">, and Derek M. Johnson. 2017. “Closing the Gaps for Animal Seed Dispersal: Separating the Effects of Habitat Loss on Dispersal Distances and Seed Aggregation.” </w:t>
      </w:r>
      <w:r w:rsidRPr="00971008">
        <w:rPr>
          <w:i/>
          <w:sz w:val="18"/>
          <w:szCs w:val="18"/>
        </w:rPr>
        <w:t>Ecology and Evolution</w:t>
      </w:r>
      <w:r w:rsidRPr="00971008">
        <w:rPr>
          <w:sz w:val="18"/>
          <w:szCs w:val="18"/>
        </w:rPr>
        <w:t xml:space="preserve"> 7 (14): 5410–25. </w:t>
      </w:r>
      <w:hyperlink r:id="rId27">
        <w:r w:rsidRPr="00971008">
          <w:rPr>
            <w:rStyle w:val="Hyperlink"/>
            <w:sz w:val="18"/>
            <w:szCs w:val="18"/>
          </w:rPr>
          <w:t>https://doi.org/10.1002/ece3.3113</w:t>
        </w:r>
      </w:hyperlink>
      <w:r w:rsidRPr="00971008">
        <w:rPr>
          <w:sz w:val="18"/>
          <w:szCs w:val="18"/>
        </w:rPr>
        <w:t>.</w:t>
      </w:r>
    </w:p>
    <w:p w14:paraId="702E90EF" w14:textId="77777777" w:rsidR="00B27B58" w:rsidRPr="00971008" w:rsidRDefault="00350CAD" w:rsidP="00971008">
      <w:pPr>
        <w:pStyle w:val="NoSpacing"/>
        <w:numPr>
          <w:ilvl w:val="0"/>
          <w:numId w:val="4"/>
        </w:numPr>
        <w:rPr>
          <w:sz w:val="18"/>
          <w:szCs w:val="18"/>
        </w:rPr>
      </w:pPr>
      <w:bookmarkStart w:id="122" w:name="ref-jordano_what_2017"/>
      <w:bookmarkEnd w:id="121"/>
      <w:proofErr w:type="spellStart"/>
      <w:r w:rsidRPr="00971008">
        <w:rPr>
          <w:sz w:val="18"/>
          <w:szCs w:val="18"/>
        </w:rPr>
        <w:t>Jordano</w:t>
      </w:r>
      <w:proofErr w:type="spellEnd"/>
      <w:r w:rsidRPr="00971008">
        <w:rPr>
          <w:sz w:val="18"/>
          <w:szCs w:val="18"/>
        </w:rPr>
        <w:t xml:space="preserve">, Pedro. 2017. “What Is Long-Distance Dispersal? And a Taxonomy of Dispersal Events.” </w:t>
      </w:r>
      <w:r w:rsidRPr="00971008">
        <w:rPr>
          <w:i/>
          <w:sz w:val="18"/>
          <w:szCs w:val="18"/>
        </w:rPr>
        <w:t>Journal of Ecology</w:t>
      </w:r>
      <w:r w:rsidRPr="00971008">
        <w:rPr>
          <w:sz w:val="18"/>
          <w:szCs w:val="18"/>
        </w:rPr>
        <w:t xml:space="preserve"> 105 (1): 75–84. </w:t>
      </w:r>
      <w:hyperlink r:id="rId28">
        <w:r w:rsidRPr="00971008">
          <w:rPr>
            <w:rStyle w:val="Hyperlink"/>
            <w:sz w:val="18"/>
            <w:szCs w:val="18"/>
          </w:rPr>
          <w:t>https://doi.org/10.1111/1365-2745.12690</w:t>
        </w:r>
      </w:hyperlink>
      <w:r w:rsidRPr="00971008">
        <w:rPr>
          <w:sz w:val="18"/>
          <w:szCs w:val="18"/>
        </w:rPr>
        <w:t>.</w:t>
      </w:r>
    </w:p>
    <w:p w14:paraId="457B053A" w14:textId="77777777" w:rsidR="00B27B58" w:rsidRPr="00971008" w:rsidRDefault="00350CAD" w:rsidP="00971008">
      <w:pPr>
        <w:pStyle w:val="NoSpacing"/>
        <w:numPr>
          <w:ilvl w:val="0"/>
          <w:numId w:val="4"/>
        </w:numPr>
        <w:rPr>
          <w:sz w:val="18"/>
          <w:szCs w:val="18"/>
        </w:rPr>
      </w:pPr>
      <w:bookmarkStart w:id="123" w:name="ref-jordano2007differential"/>
      <w:bookmarkEnd w:id="122"/>
      <w:proofErr w:type="spellStart"/>
      <w:r w:rsidRPr="00971008">
        <w:rPr>
          <w:sz w:val="18"/>
          <w:szCs w:val="18"/>
        </w:rPr>
        <w:t>Jordano</w:t>
      </w:r>
      <w:proofErr w:type="spellEnd"/>
      <w:r w:rsidRPr="00971008">
        <w:rPr>
          <w:sz w:val="18"/>
          <w:szCs w:val="18"/>
        </w:rPr>
        <w:t xml:space="preserve">, Pedro, </w:t>
      </w:r>
      <w:proofErr w:type="spellStart"/>
      <w:r w:rsidRPr="00971008">
        <w:rPr>
          <w:sz w:val="18"/>
          <w:szCs w:val="18"/>
        </w:rPr>
        <w:t>Coralith</w:t>
      </w:r>
      <w:proofErr w:type="spellEnd"/>
      <w:r w:rsidRPr="00971008">
        <w:rPr>
          <w:sz w:val="18"/>
          <w:szCs w:val="18"/>
        </w:rPr>
        <w:t xml:space="preserve"> </w:t>
      </w:r>
      <w:proofErr w:type="spellStart"/>
      <w:r w:rsidRPr="00971008">
        <w:rPr>
          <w:sz w:val="18"/>
          <w:szCs w:val="18"/>
        </w:rPr>
        <w:t>Garcı́a</w:t>
      </w:r>
      <w:proofErr w:type="spellEnd"/>
      <w:r w:rsidRPr="00971008">
        <w:rPr>
          <w:sz w:val="18"/>
          <w:szCs w:val="18"/>
        </w:rPr>
        <w:t xml:space="preserve">, José A Godoy, and Juan Luis </w:t>
      </w:r>
      <w:proofErr w:type="spellStart"/>
      <w:r w:rsidRPr="00971008">
        <w:rPr>
          <w:sz w:val="18"/>
          <w:szCs w:val="18"/>
        </w:rPr>
        <w:t>Garcı́a-Castaño</w:t>
      </w:r>
      <w:proofErr w:type="spellEnd"/>
      <w:r w:rsidRPr="00971008">
        <w:rPr>
          <w:sz w:val="18"/>
          <w:szCs w:val="18"/>
        </w:rPr>
        <w:t xml:space="preserve">. 2007. “Differential Contribution of Frugivores to Complex Seed Dispersal Patterns.” </w:t>
      </w:r>
      <w:r w:rsidRPr="00971008">
        <w:rPr>
          <w:i/>
          <w:sz w:val="18"/>
          <w:szCs w:val="18"/>
        </w:rPr>
        <w:t>Proceedings of the National Academy of Sciences</w:t>
      </w:r>
      <w:r w:rsidRPr="00971008">
        <w:rPr>
          <w:sz w:val="18"/>
          <w:szCs w:val="18"/>
        </w:rPr>
        <w:t xml:space="preserve"> 104 (9): 3278–82.</w:t>
      </w:r>
    </w:p>
    <w:p w14:paraId="1B846B32" w14:textId="77777777" w:rsidR="00B27B58" w:rsidRPr="00971008" w:rsidRDefault="00350CAD" w:rsidP="00971008">
      <w:pPr>
        <w:pStyle w:val="NoSpacing"/>
        <w:numPr>
          <w:ilvl w:val="0"/>
          <w:numId w:val="4"/>
        </w:numPr>
        <w:rPr>
          <w:sz w:val="18"/>
          <w:szCs w:val="18"/>
        </w:rPr>
      </w:pPr>
      <w:bookmarkStart w:id="124" w:name="ref-joyce2008general"/>
      <w:bookmarkEnd w:id="123"/>
      <w:r w:rsidRPr="00971008">
        <w:rPr>
          <w:sz w:val="18"/>
          <w:szCs w:val="18"/>
        </w:rPr>
        <w:t xml:space="preserve">Joyce, Paul, Darin R </w:t>
      </w:r>
      <w:proofErr w:type="spellStart"/>
      <w:r w:rsidRPr="00971008">
        <w:rPr>
          <w:sz w:val="18"/>
          <w:szCs w:val="18"/>
        </w:rPr>
        <w:t>Rokyta</w:t>
      </w:r>
      <w:proofErr w:type="spellEnd"/>
      <w:r w:rsidRPr="00971008">
        <w:rPr>
          <w:sz w:val="18"/>
          <w:szCs w:val="18"/>
        </w:rPr>
        <w:t xml:space="preserve">, Craig J </w:t>
      </w:r>
      <w:proofErr w:type="spellStart"/>
      <w:r w:rsidRPr="00971008">
        <w:rPr>
          <w:sz w:val="18"/>
          <w:szCs w:val="18"/>
        </w:rPr>
        <w:t>Beisel</w:t>
      </w:r>
      <w:proofErr w:type="spellEnd"/>
      <w:r w:rsidRPr="00971008">
        <w:rPr>
          <w:sz w:val="18"/>
          <w:szCs w:val="18"/>
        </w:rPr>
        <w:t xml:space="preserve">, and H Allen Orr. 2008. “A General Extreme Value Theory Model for the Adaptation of </w:t>
      </w:r>
      <w:proofErr w:type="spellStart"/>
      <w:r w:rsidRPr="00971008">
        <w:rPr>
          <w:sz w:val="18"/>
          <w:szCs w:val="18"/>
        </w:rPr>
        <w:t>Dna</w:t>
      </w:r>
      <w:proofErr w:type="spellEnd"/>
      <w:r w:rsidRPr="00971008">
        <w:rPr>
          <w:sz w:val="18"/>
          <w:szCs w:val="18"/>
        </w:rPr>
        <w:t xml:space="preserve"> Sequences Under Strong Selection and Weak Mutation.” </w:t>
      </w:r>
      <w:r w:rsidRPr="00971008">
        <w:rPr>
          <w:i/>
          <w:sz w:val="18"/>
          <w:szCs w:val="18"/>
        </w:rPr>
        <w:t>Genetics</w:t>
      </w:r>
      <w:r w:rsidRPr="00971008">
        <w:rPr>
          <w:sz w:val="18"/>
          <w:szCs w:val="18"/>
        </w:rPr>
        <w:t xml:space="preserve"> 180 (3): 1627–43.</w:t>
      </w:r>
    </w:p>
    <w:p w14:paraId="421130EF" w14:textId="77777777" w:rsidR="00B27B58" w:rsidRPr="00971008" w:rsidRDefault="00350CAD" w:rsidP="00971008">
      <w:pPr>
        <w:pStyle w:val="NoSpacing"/>
        <w:numPr>
          <w:ilvl w:val="0"/>
          <w:numId w:val="4"/>
        </w:numPr>
        <w:rPr>
          <w:sz w:val="18"/>
          <w:szCs w:val="18"/>
        </w:rPr>
      </w:pPr>
      <w:bookmarkStart w:id="125" w:name="ref-katz2005statistics"/>
      <w:bookmarkEnd w:id="124"/>
      <w:r w:rsidRPr="00971008">
        <w:rPr>
          <w:sz w:val="18"/>
          <w:szCs w:val="18"/>
        </w:rPr>
        <w:lastRenderedPageBreak/>
        <w:t xml:space="preserve">Katz, Richard W, Grace S Brush, and Marc B </w:t>
      </w:r>
      <w:proofErr w:type="spellStart"/>
      <w:r w:rsidRPr="00971008">
        <w:rPr>
          <w:sz w:val="18"/>
          <w:szCs w:val="18"/>
        </w:rPr>
        <w:t>Parlange</w:t>
      </w:r>
      <w:proofErr w:type="spellEnd"/>
      <w:r w:rsidRPr="00971008">
        <w:rPr>
          <w:sz w:val="18"/>
          <w:szCs w:val="18"/>
        </w:rPr>
        <w:t xml:space="preserve">. 2005. “Statistics of Extremes: Modeling Ecological Disturbances.” </w:t>
      </w:r>
      <w:r w:rsidRPr="00971008">
        <w:rPr>
          <w:i/>
          <w:sz w:val="18"/>
          <w:szCs w:val="18"/>
        </w:rPr>
        <w:t>Ecology</w:t>
      </w:r>
      <w:r w:rsidRPr="00971008">
        <w:rPr>
          <w:sz w:val="18"/>
          <w:szCs w:val="18"/>
        </w:rPr>
        <w:t xml:space="preserve"> 86 (5): 1124–34.</w:t>
      </w:r>
    </w:p>
    <w:p w14:paraId="288F1D83" w14:textId="77777777" w:rsidR="00B27B58" w:rsidRPr="00971008" w:rsidRDefault="00350CAD" w:rsidP="00971008">
      <w:pPr>
        <w:pStyle w:val="NoSpacing"/>
        <w:numPr>
          <w:ilvl w:val="0"/>
          <w:numId w:val="4"/>
        </w:numPr>
        <w:rPr>
          <w:sz w:val="18"/>
          <w:szCs w:val="18"/>
        </w:rPr>
      </w:pPr>
      <w:bookmarkStart w:id="126" w:name="ref-levey_effects_2005"/>
      <w:bookmarkEnd w:id="125"/>
      <w:r w:rsidRPr="00971008">
        <w:rPr>
          <w:sz w:val="18"/>
          <w:szCs w:val="18"/>
        </w:rPr>
        <w:t xml:space="preserve">Levey, Douglas J., Benjamin M. </w:t>
      </w:r>
      <w:proofErr w:type="spellStart"/>
      <w:r w:rsidRPr="00971008">
        <w:rPr>
          <w:sz w:val="18"/>
          <w:szCs w:val="18"/>
        </w:rPr>
        <w:t>Bolker</w:t>
      </w:r>
      <w:proofErr w:type="spellEnd"/>
      <w:r w:rsidRPr="00971008">
        <w:rPr>
          <w:sz w:val="18"/>
          <w:szCs w:val="18"/>
        </w:rPr>
        <w:t xml:space="preserve">, Joshua J. Tewksbury, Sarah Sargent, and Nick M. Haddad. 2005. “Effects of Landscape Corridors on Seed Dispersal by Birds.” </w:t>
      </w:r>
      <w:r w:rsidRPr="00971008">
        <w:rPr>
          <w:i/>
          <w:sz w:val="18"/>
          <w:szCs w:val="18"/>
        </w:rPr>
        <w:t>Science</w:t>
      </w:r>
      <w:r w:rsidRPr="00971008">
        <w:rPr>
          <w:sz w:val="18"/>
          <w:szCs w:val="18"/>
        </w:rPr>
        <w:t xml:space="preserve"> 309 (5731): 146–48. </w:t>
      </w:r>
      <w:hyperlink r:id="rId29">
        <w:r w:rsidRPr="00971008">
          <w:rPr>
            <w:rStyle w:val="Hyperlink"/>
            <w:sz w:val="18"/>
            <w:szCs w:val="18"/>
          </w:rPr>
          <w:t>https://doi.org/10.1126/science.1111479</w:t>
        </w:r>
      </w:hyperlink>
      <w:r w:rsidRPr="00971008">
        <w:rPr>
          <w:sz w:val="18"/>
          <w:szCs w:val="18"/>
        </w:rPr>
        <w:t>.</w:t>
      </w:r>
    </w:p>
    <w:p w14:paraId="156BF885" w14:textId="77777777" w:rsidR="00B27B58" w:rsidRPr="00971008" w:rsidRDefault="00350CAD" w:rsidP="00971008">
      <w:pPr>
        <w:pStyle w:val="NoSpacing"/>
        <w:numPr>
          <w:ilvl w:val="0"/>
          <w:numId w:val="4"/>
        </w:numPr>
        <w:rPr>
          <w:sz w:val="18"/>
          <w:szCs w:val="18"/>
        </w:rPr>
      </w:pPr>
      <w:bookmarkStart w:id="127" w:name="ref-levey_modelling_2008"/>
      <w:bookmarkEnd w:id="126"/>
      <w:r w:rsidRPr="00971008">
        <w:rPr>
          <w:sz w:val="18"/>
          <w:szCs w:val="18"/>
        </w:rPr>
        <w:t xml:space="preserve">Levey, Douglas J., Joshua J. Tewksbury, and Benjamin M. </w:t>
      </w:r>
      <w:proofErr w:type="spellStart"/>
      <w:r w:rsidRPr="00971008">
        <w:rPr>
          <w:sz w:val="18"/>
          <w:szCs w:val="18"/>
        </w:rPr>
        <w:t>Bolker</w:t>
      </w:r>
      <w:proofErr w:type="spellEnd"/>
      <w:r w:rsidRPr="00971008">
        <w:rPr>
          <w:sz w:val="18"/>
          <w:szCs w:val="18"/>
        </w:rPr>
        <w:t xml:space="preserve">. 2008. “Modelling Long-Distance Seed Dispersal in Heterogeneous Landscapes.” </w:t>
      </w:r>
      <w:r w:rsidRPr="00971008">
        <w:rPr>
          <w:i/>
          <w:sz w:val="18"/>
          <w:szCs w:val="18"/>
        </w:rPr>
        <w:t>Journal of Ecology</w:t>
      </w:r>
      <w:r w:rsidRPr="00971008">
        <w:rPr>
          <w:sz w:val="18"/>
          <w:szCs w:val="18"/>
        </w:rPr>
        <w:t xml:space="preserve"> 96 (4): 599–608. </w:t>
      </w:r>
      <w:hyperlink r:id="rId30">
        <w:r w:rsidRPr="00971008">
          <w:rPr>
            <w:rStyle w:val="Hyperlink"/>
            <w:sz w:val="18"/>
            <w:szCs w:val="18"/>
          </w:rPr>
          <w:t>https://doi.org/10.1111/j.1365-2745.2008.01401.x</w:t>
        </w:r>
      </w:hyperlink>
      <w:r w:rsidRPr="00971008">
        <w:rPr>
          <w:sz w:val="18"/>
          <w:szCs w:val="18"/>
        </w:rPr>
        <w:t>.</w:t>
      </w:r>
    </w:p>
    <w:p w14:paraId="6A29B631" w14:textId="77777777" w:rsidR="00B27B58" w:rsidRPr="00971008" w:rsidRDefault="00350CAD" w:rsidP="00971008">
      <w:pPr>
        <w:pStyle w:val="NoSpacing"/>
        <w:numPr>
          <w:ilvl w:val="0"/>
          <w:numId w:val="4"/>
        </w:numPr>
        <w:rPr>
          <w:sz w:val="18"/>
          <w:szCs w:val="18"/>
        </w:rPr>
      </w:pPr>
      <w:bookmarkStart w:id="128" w:name="ref-loayza2014seed"/>
      <w:bookmarkEnd w:id="127"/>
      <w:proofErr w:type="spellStart"/>
      <w:r w:rsidRPr="00971008">
        <w:rPr>
          <w:sz w:val="18"/>
          <w:szCs w:val="18"/>
        </w:rPr>
        <w:t>Loayza</w:t>
      </w:r>
      <w:proofErr w:type="spellEnd"/>
      <w:r w:rsidRPr="00971008">
        <w:rPr>
          <w:sz w:val="18"/>
          <w:szCs w:val="18"/>
        </w:rPr>
        <w:t xml:space="preserve">, Andrea P, and Rodrigo S Rios. 2014. “Seed-Swallowing Toucans Are Less Effective Dispersers of </w:t>
      </w:r>
      <w:proofErr w:type="spellStart"/>
      <w:r w:rsidRPr="00971008">
        <w:rPr>
          <w:sz w:val="18"/>
          <w:szCs w:val="18"/>
        </w:rPr>
        <w:t>Guettarda</w:t>
      </w:r>
      <w:proofErr w:type="spellEnd"/>
      <w:r w:rsidRPr="00971008">
        <w:rPr>
          <w:sz w:val="18"/>
          <w:szCs w:val="18"/>
        </w:rPr>
        <w:t xml:space="preserve"> </w:t>
      </w:r>
      <w:proofErr w:type="spellStart"/>
      <w:r w:rsidRPr="00971008">
        <w:rPr>
          <w:sz w:val="18"/>
          <w:szCs w:val="18"/>
        </w:rPr>
        <w:t>Viburnoides</w:t>
      </w:r>
      <w:proofErr w:type="spellEnd"/>
      <w:r w:rsidRPr="00971008">
        <w:rPr>
          <w:sz w:val="18"/>
          <w:szCs w:val="18"/>
        </w:rPr>
        <w:t xml:space="preserve"> (</w:t>
      </w:r>
      <w:proofErr w:type="spellStart"/>
      <w:r w:rsidRPr="00971008">
        <w:rPr>
          <w:sz w:val="18"/>
          <w:szCs w:val="18"/>
        </w:rPr>
        <w:t>Rubiaceae</w:t>
      </w:r>
      <w:proofErr w:type="spellEnd"/>
      <w:r w:rsidRPr="00971008">
        <w:rPr>
          <w:sz w:val="18"/>
          <w:szCs w:val="18"/>
        </w:rPr>
        <w:t xml:space="preserve">) Than Pulp-Feeding Jays.” </w:t>
      </w:r>
      <w:proofErr w:type="spellStart"/>
      <w:r w:rsidRPr="00971008">
        <w:rPr>
          <w:i/>
          <w:sz w:val="18"/>
          <w:szCs w:val="18"/>
        </w:rPr>
        <w:t>Biotropica</w:t>
      </w:r>
      <w:proofErr w:type="spellEnd"/>
      <w:r w:rsidRPr="00971008">
        <w:rPr>
          <w:sz w:val="18"/>
          <w:szCs w:val="18"/>
        </w:rPr>
        <w:t xml:space="preserve"> 46 (1): 69–77.</w:t>
      </w:r>
    </w:p>
    <w:p w14:paraId="5D3F78A0" w14:textId="77777777" w:rsidR="00B27B58" w:rsidRPr="00971008" w:rsidRDefault="00350CAD" w:rsidP="00971008">
      <w:pPr>
        <w:pStyle w:val="NoSpacing"/>
        <w:numPr>
          <w:ilvl w:val="0"/>
          <w:numId w:val="4"/>
        </w:numPr>
        <w:rPr>
          <w:sz w:val="18"/>
          <w:szCs w:val="18"/>
        </w:rPr>
      </w:pPr>
      <w:bookmarkStart w:id="129" w:name="ref-morales_effects_2006"/>
      <w:bookmarkEnd w:id="128"/>
      <w:r w:rsidRPr="00971008">
        <w:rPr>
          <w:sz w:val="18"/>
          <w:szCs w:val="18"/>
        </w:rPr>
        <w:t xml:space="preserve">Morales, Juan Manuel, and Tomás A. Carlo. 2006. “The Effects of Plant Distribution and Frugivore Density on the Scale and Shape of Dispersal Kernels.” </w:t>
      </w:r>
      <w:r w:rsidRPr="00971008">
        <w:rPr>
          <w:i/>
          <w:sz w:val="18"/>
          <w:szCs w:val="18"/>
        </w:rPr>
        <w:t>Ecology</w:t>
      </w:r>
      <w:r w:rsidRPr="00971008">
        <w:rPr>
          <w:sz w:val="18"/>
          <w:szCs w:val="18"/>
        </w:rPr>
        <w:t xml:space="preserve"> 87 (6): 1489–96. </w:t>
      </w:r>
      <w:hyperlink r:id="rId31">
        <w:r w:rsidRPr="00971008">
          <w:rPr>
            <w:rStyle w:val="Hyperlink"/>
            <w:sz w:val="18"/>
            <w:szCs w:val="18"/>
          </w:rPr>
          <w:t>https://doi.org/10.1890/0012-9658(2006)87[1489:TEOPDA]2.0.CO;2</w:t>
        </w:r>
      </w:hyperlink>
      <w:r w:rsidRPr="00971008">
        <w:rPr>
          <w:sz w:val="18"/>
          <w:szCs w:val="18"/>
        </w:rPr>
        <w:t>.</w:t>
      </w:r>
    </w:p>
    <w:p w14:paraId="67037182" w14:textId="77777777" w:rsidR="00B27B58" w:rsidRPr="00971008" w:rsidRDefault="00350CAD" w:rsidP="00971008">
      <w:pPr>
        <w:pStyle w:val="NoSpacing"/>
        <w:numPr>
          <w:ilvl w:val="0"/>
          <w:numId w:val="4"/>
        </w:numPr>
        <w:rPr>
          <w:sz w:val="18"/>
          <w:szCs w:val="18"/>
        </w:rPr>
      </w:pPr>
      <w:bookmarkStart w:id="130" w:name="ref-nathan2006long"/>
      <w:bookmarkEnd w:id="129"/>
      <w:r w:rsidRPr="00971008">
        <w:rPr>
          <w:sz w:val="18"/>
          <w:szCs w:val="18"/>
        </w:rPr>
        <w:t xml:space="preserve">Nathan, Ran. 2006. “Long-Distance Dispersal of Plants.” </w:t>
      </w:r>
      <w:r w:rsidRPr="00971008">
        <w:rPr>
          <w:i/>
          <w:sz w:val="18"/>
          <w:szCs w:val="18"/>
        </w:rPr>
        <w:t>Science</w:t>
      </w:r>
      <w:r w:rsidRPr="00971008">
        <w:rPr>
          <w:sz w:val="18"/>
          <w:szCs w:val="18"/>
        </w:rPr>
        <w:t xml:space="preserve"> 313 (5788): 786–88.</w:t>
      </w:r>
    </w:p>
    <w:p w14:paraId="0A266AD6" w14:textId="77777777" w:rsidR="00B27B58" w:rsidRPr="00971008" w:rsidRDefault="00350CAD" w:rsidP="00971008">
      <w:pPr>
        <w:pStyle w:val="NoSpacing"/>
        <w:numPr>
          <w:ilvl w:val="0"/>
          <w:numId w:val="4"/>
        </w:numPr>
        <w:rPr>
          <w:sz w:val="18"/>
          <w:szCs w:val="18"/>
        </w:rPr>
      </w:pPr>
      <w:bookmarkStart w:id="131" w:name="ref-nathan_spatial_2000"/>
      <w:bookmarkEnd w:id="130"/>
      <w:r w:rsidRPr="00971008">
        <w:rPr>
          <w:sz w:val="18"/>
          <w:szCs w:val="18"/>
        </w:rPr>
        <w:t xml:space="preserve">Nathan, Ran, and Helene C. Muller-Landau. 2000. “Spatial Patterns of Seed Dispersal, Their Determinants and Consequences for Recruitment.” </w:t>
      </w:r>
      <w:r w:rsidRPr="00971008">
        <w:rPr>
          <w:i/>
          <w:sz w:val="18"/>
          <w:szCs w:val="18"/>
        </w:rPr>
        <w:t>Trends in Ecology &amp; Evolution</w:t>
      </w:r>
      <w:r w:rsidRPr="00971008">
        <w:rPr>
          <w:sz w:val="18"/>
          <w:szCs w:val="18"/>
        </w:rPr>
        <w:t xml:space="preserve"> 15 (7): 278–85. </w:t>
      </w:r>
      <w:hyperlink r:id="rId32">
        <w:r w:rsidRPr="00971008">
          <w:rPr>
            <w:rStyle w:val="Hyperlink"/>
            <w:sz w:val="18"/>
            <w:szCs w:val="18"/>
          </w:rPr>
          <w:t>https://doi.org/10.1016/S0169-5347(00)01874-7</w:t>
        </w:r>
      </w:hyperlink>
      <w:r w:rsidRPr="00971008">
        <w:rPr>
          <w:sz w:val="18"/>
          <w:szCs w:val="18"/>
        </w:rPr>
        <w:t>.</w:t>
      </w:r>
    </w:p>
    <w:p w14:paraId="7EDD48B7" w14:textId="77777777" w:rsidR="00B27B58" w:rsidRPr="00971008" w:rsidRDefault="00350CAD" w:rsidP="00971008">
      <w:pPr>
        <w:pStyle w:val="NoSpacing"/>
        <w:numPr>
          <w:ilvl w:val="0"/>
          <w:numId w:val="4"/>
        </w:numPr>
        <w:rPr>
          <w:sz w:val="18"/>
          <w:szCs w:val="18"/>
        </w:rPr>
      </w:pPr>
      <w:bookmarkStart w:id="132" w:name="ref-pegman_exploring_2017"/>
      <w:bookmarkEnd w:id="131"/>
      <w:r w:rsidRPr="00971008">
        <w:rPr>
          <w:sz w:val="18"/>
          <w:szCs w:val="18"/>
        </w:rPr>
        <w:t xml:space="preserve">Pegman, Andrew P. McKenzie, George L. W. Perry, and Mick N. Clout. 2017. “Exploring the Interaction of Avian Frugivory and Plant Spatial Heterogeneity and Its Effect on Seed Dispersal Kernels Using a Simulation Model.” </w:t>
      </w:r>
      <w:proofErr w:type="spellStart"/>
      <w:r w:rsidRPr="00971008">
        <w:rPr>
          <w:i/>
          <w:sz w:val="18"/>
          <w:szCs w:val="18"/>
        </w:rPr>
        <w:t>Ecography</w:t>
      </w:r>
      <w:proofErr w:type="spellEnd"/>
      <w:r w:rsidRPr="00971008">
        <w:rPr>
          <w:sz w:val="18"/>
          <w:szCs w:val="18"/>
        </w:rPr>
        <w:t xml:space="preserve"> 40 (9): 1098–1109. </w:t>
      </w:r>
      <w:hyperlink r:id="rId33">
        <w:r w:rsidRPr="00971008">
          <w:rPr>
            <w:rStyle w:val="Hyperlink"/>
            <w:sz w:val="18"/>
            <w:szCs w:val="18"/>
          </w:rPr>
          <w:t>https://doi.org/10.1111/ecog.02191</w:t>
        </w:r>
      </w:hyperlink>
      <w:r w:rsidRPr="00971008">
        <w:rPr>
          <w:sz w:val="18"/>
          <w:szCs w:val="18"/>
        </w:rPr>
        <w:t>.</w:t>
      </w:r>
    </w:p>
    <w:p w14:paraId="0A3B7E6F" w14:textId="77777777" w:rsidR="00B27B58" w:rsidRPr="00971008" w:rsidRDefault="00350CAD" w:rsidP="00971008">
      <w:pPr>
        <w:pStyle w:val="NoSpacing"/>
        <w:numPr>
          <w:ilvl w:val="0"/>
          <w:numId w:val="4"/>
        </w:numPr>
        <w:rPr>
          <w:sz w:val="18"/>
          <w:szCs w:val="18"/>
        </w:rPr>
      </w:pPr>
      <w:bookmarkStart w:id="133" w:name="ref-post_intraspecific_2008"/>
      <w:bookmarkEnd w:id="132"/>
      <w:r w:rsidRPr="00971008">
        <w:rPr>
          <w:sz w:val="18"/>
          <w:szCs w:val="18"/>
        </w:rPr>
        <w:t xml:space="preserve">Post, David M., Eric P. </w:t>
      </w:r>
      <w:proofErr w:type="spellStart"/>
      <w:r w:rsidRPr="00971008">
        <w:rPr>
          <w:sz w:val="18"/>
          <w:szCs w:val="18"/>
        </w:rPr>
        <w:t>Palkovacs</w:t>
      </w:r>
      <w:proofErr w:type="spellEnd"/>
      <w:r w:rsidRPr="00971008">
        <w:rPr>
          <w:sz w:val="18"/>
          <w:szCs w:val="18"/>
        </w:rPr>
        <w:t xml:space="preserve">, Erika G. </w:t>
      </w:r>
      <w:proofErr w:type="spellStart"/>
      <w:r w:rsidRPr="00971008">
        <w:rPr>
          <w:sz w:val="18"/>
          <w:szCs w:val="18"/>
        </w:rPr>
        <w:t>Schielke</w:t>
      </w:r>
      <w:proofErr w:type="spellEnd"/>
      <w:r w:rsidRPr="00971008">
        <w:rPr>
          <w:sz w:val="18"/>
          <w:szCs w:val="18"/>
        </w:rPr>
        <w:t xml:space="preserve">, and Stanley I. Dodson. 2008. “Intraspecific Variation in a Predator Affects Community Structure and Cascading Trophic Interactions.” </w:t>
      </w:r>
      <w:r w:rsidRPr="00971008">
        <w:rPr>
          <w:i/>
          <w:sz w:val="18"/>
          <w:szCs w:val="18"/>
        </w:rPr>
        <w:t>Ecology</w:t>
      </w:r>
      <w:r w:rsidRPr="00971008">
        <w:rPr>
          <w:sz w:val="18"/>
          <w:szCs w:val="18"/>
        </w:rPr>
        <w:t xml:space="preserve"> 89 (7): 2019–32. </w:t>
      </w:r>
      <w:hyperlink r:id="rId34">
        <w:r w:rsidRPr="00971008">
          <w:rPr>
            <w:rStyle w:val="Hyperlink"/>
            <w:sz w:val="18"/>
            <w:szCs w:val="18"/>
          </w:rPr>
          <w:t>https://doi.org/10.1890/07-1216.1</w:t>
        </w:r>
      </w:hyperlink>
      <w:r w:rsidRPr="00971008">
        <w:rPr>
          <w:sz w:val="18"/>
          <w:szCs w:val="18"/>
        </w:rPr>
        <w:t>.</w:t>
      </w:r>
    </w:p>
    <w:p w14:paraId="276E15CF" w14:textId="77777777" w:rsidR="00B27B58" w:rsidRPr="00971008" w:rsidRDefault="00350CAD" w:rsidP="00971008">
      <w:pPr>
        <w:pStyle w:val="NoSpacing"/>
        <w:numPr>
          <w:ilvl w:val="0"/>
          <w:numId w:val="4"/>
        </w:numPr>
        <w:rPr>
          <w:sz w:val="18"/>
          <w:szCs w:val="18"/>
        </w:rPr>
      </w:pPr>
      <w:bookmarkStart w:id="134" w:name="ref-Rcit"/>
      <w:bookmarkEnd w:id="133"/>
      <w:r w:rsidRPr="00971008">
        <w:rPr>
          <w:sz w:val="18"/>
          <w:szCs w:val="18"/>
        </w:rPr>
        <w:t xml:space="preserve">R Core Team. 2020. </w:t>
      </w:r>
      <w:r w:rsidRPr="00971008">
        <w:rPr>
          <w:i/>
          <w:sz w:val="18"/>
          <w:szCs w:val="18"/>
        </w:rPr>
        <w:t>R: A Language and Environment for Statistical Computing</w:t>
      </w:r>
      <w:r w:rsidRPr="00971008">
        <w:rPr>
          <w:sz w:val="18"/>
          <w:szCs w:val="18"/>
        </w:rPr>
        <w:t xml:space="preserve">. Vienna, Austria: R Foundation for Statistical Computing. </w:t>
      </w:r>
      <w:hyperlink r:id="rId35">
        <w:r w:rsidRPr="00971008">
          <w:rPr>
            <w:rStyle w:val="Hyperlink"/>
            <w:sz w:val="18"/>
            <w:szCs w:val="18"/>
          </w:rPr>
          <w:t>https://www.R-project.org/</w:t>
        </w:r>
      </w:hyperlink>
      <w:r w:rsidRPr="00971008">
        <w:rPr>
          <w:sz w:val="18"/>
          <w:szCs w:val="18"/>
        </w:rPr>
        <w:t>.</w:t>
      </w:r>
    </w:p>
    <w:p w14:paraId="4547637E" w14:textId="77777777" w:rsidR="00B27B58" w:rsidRPr="00971008" w:rsidRDefault="00350CAD" w:rsidP="00971008">
      <w:pPr>
        <w:pStyle w:val="NoSpacing"/>
        <w:numPr>
          <w:ilvl w:val="0"/>
          <w:numId w:val="4"/>
        </w:numPr>
        <w:rPr>
          <w:sz w:val="18"/>
          <w:szCs w:val="18"/>
        </w:rPr>
      </w:pPr>
      <w:bookmarkStart w:id="135" w:name="ref-rehm_differences_2018"/>
      <w:bookmarkEnd w:id="134"/>
      <w:r w:rsidRPr="00971008">
        <w:rPr>
          <w:sz w:val="18"/>
          <w:szCs w:val="18"/>
        </w:rPr>
        <w:t xml:space="preserve">Rehm, Evan M., Janelle </w:t>
      </w:r>
      <w:proofErr w:type="spellStart"/>
      <w:r w:rsidRPr="00971008">
        <w:rPr>
          <w:sz w:val="18"/>
          <w:szCs w:val="18"/>
        </w:rPr>
        <w:t>Chojnacki</w:t>
      </w:r>
      <w:proofErr w:type="spellEnd"/>
      <w:r w:rsidRPr="00971008">
        <w:rPr>
          <w:sz w:val="18"/>
          <w:szCs w:val="18"/>
        </w:rPr>
        <w:t xml:space="preserve">, </w:t>
      </w:r>
      <w:proofErr w:type="spellStart"/>
      <w:r w:rsidRPr="00971008">
        <w:rPr>
          <w:sz w:val="18"/>
          <w:szCs w:val="18"/>
        </w:rPr>
        <w:t>Haldre</w:t>
      </w:r>
      <w:proofErr w:type="spellEnd"/>
      <w:r w:rsidRPr="00971008">
        <w:rPr>
          <w:sz w:val="18"/>
          <w:szCs w:val="18"/>
        </w:rPr>
        <w:t xml:space="preserve"> S. Rogers, and Julie A. </w:t>
      </w:r>
      <w:proofErr w:type="spellStart"/>
      <w:r w:rsidRPr="00971008">
        <w:rPr>
          <w:sz w:val="18"/>
          <w:szCs w:val="18"/>
        </w:rPr>
        <w:t>Savidge</w:t>
      </w:r>
      <w:proofErr w:type="spellEnd"/>
      <w:r w:rsidRPr="00971008">
        <w:rPr>
          <w:sz w:val="18"/>
          <w:szCs w:val="18"/>
        </w:rPr>
        <w:t xml:space="preserve">. 2018. “Differences Among Avian Frugivores in Seed Dispersal to Degraded Habitats.” </w:t>
      </w:r>
      <w:r w:rsidRPr="00971008">
        <w:rPr>
          <w:i/>
          <w:sz w:val="18"/>
          <w:szCs w:val="18"/>
        </w:rPr>
        <w:t>Restoration Ecology</w:t>
      </w:r>
      <w:r w:rsidRPr="00971008">
        <w:rPr>
          <w:sz w:val="18"/>
          <w:szCs w:val="18"/>
        </w:rPr>
        <w:t xml:space="preserve"> 26 (4): 760–66. </w:t>
      </w:r>
      <w:hyperlink r:id="rId36">
        <w:r w:rsidRPr="00971008">
          <w:rPr>
            <w:rStyle w:val="Hyperlink"/>
            <w:sz w:val="18"/>
            <w:szCs w:val="18"/>
          </w:rPr>
          <w:t>https://doi.org/10.1111/rec.12623</w:t>
        </w:r>
      </w:hyperlink>
      <w:r w:rsidRPr="00971008">
        <w:rPr>
          <w:sz w:val="18"/>
          <w:szCs w:val="18"/>
        </w:rPr>
        <w:t>.</w:t>
      </w:r>
    </w:p>
    <w:p w14:paraId="5EC0A294" w14:textId="77777777" w:rsidR="00B27B58" w:rsidRPr="00971008" w:rsidRDefault="00350CAD" w:rsidP="00971008">
      <w:pPr>
        <w:pStyle w:val="NoSpacing"/>
        <w:numPr>
          <w:ilvl w:val="0"/>
          <w:numId w:val="4"/>
        </w:numPr>
        <w:rPr>
          <w:sz w:val="18"/>
          <w:szCs w:val="18"/>
        </w:rPr>
      </w:pPr>
      <w:bookmarkStart w:id="136" w:name="ref-rogers_total_2019"/>
      <w:bookmarkEnd w:id="135"/>
      <w:r w:rsidRPr="00971008">
        <w:rPr>
          <w:sz w:val="18"/>
          <w:szCs w:val="18"/>
        </w:rPr>
        <w:t xml:space="preserve">Rogers, </w:t>
      </w:r>
      <w:proofErr w:type="spellStart"/>
      <w:r w:rsidRPr="00971008">
        <w:rPr>
          <w:sz w:val="18"/>
          <w:szCs w:val="18"/>
        </w:rPr>
        <w:t>Haldre</w:t>
      </w:r>
      <w:proofErr w:type="spellEnd"/>
      <w:r w:rsidRPr="00971008">
        <w:rPr>
          <w:sz w:val="18"/>
          <w:szCs w:val="18"/>
        </w:rPr>
        <w:t xml:space="preserve"> S., Noelle G. Beckman, Florian </w:t>
      </w:r>
      <w:proofErr w:type="spellStart"/>
      <w:r w:rsidRPr="00971008">
        <w:rPr>
          <w:sz w:val="18"/>
          <w:szCs w:val="18"/>
        </w:rPr>
        <w:t>Hartig</w:t>
      </w:r>
      <w:proofErr w:type="spellEnd"/>
      <w:r w:rsidRPr="00971008">
        <w:rPr>
          <w:sz w:val="18"/>
          <w:szCs w:val="18"/>
        </w:rPr>
        <w:t xml:space="preserve">, Jeremy S. Johnson, </w:t>
      </w:r>
      <w:proofErr w:type="spellStart"/>
      <w:r w:rsidRPr="00971008">
        <w:rPr>
          <w:sz w:val="18"/>
          <w:szCs w:val="18"/>
        </w:rPr>
        <w:t>Gesine</w:t>
      </w:r>
      <w:proofErr w:type="spellEnd"/>
      <w:r w:rsidRPr="00971008">
        <w:rPr>
          <w:sz w:val="18"/>
          <w:szCs w:val="18"/>
        </w:rPr>
        <w:t xml:space="preserve"> </w:t>
      </w:r>
      <w:proofErr w:type="spellStart"/>
      <w:r w:rsidRPr="00971008">
        <w:rPr>
          <w:sz w:val="18"/>
          <w:szCs w:val="18"/>
        </w:rPr>
        <w:t>Pufal</w:t>
      </w:r>
      <w:proofErr w:type="spellEnd"/>
      <w:r w:rsidRPr="00971008">
        <w:rPr>
          <w:sz w:val="18"/>
          <w:szCs w:val="18"/>
        </w:rPr>
        <w:t xml:space="preserve">, </w:t>
      </w:r>
      <w:proofErr w:type="spellStart"/>
      <w:r w:rsidRPr="00971008">
        <w:rPr>
          <w:sz w:val="18"/>
          <w:szCs w:val="18"/>
        </w:rPr>
        <w:t>Katriona</w:t>
      </w:r>
      <w:proofErr w:type="spellEnd"/>
      <w:r w:rsidRPr="00971008">
        <w:rPr>
          <w:sz w:val="18"/>
          <w:szCs w:val="18"/>
        </w:rPr>
        <w:t xml:space="preserve"> Shea, Damaris </w:t>
      </w:r>
      <w:proofErr w:type="spellStart"/>
      <w:r w:rsidRPr="00971008">
        <w:rPr>
          <w:sz w:val="18"/>
          <w:szCs w:val="18"/>
        </w:rPr>
        <w:t>Zurell</w:t>
      </w:r>
      <w:proofErr w:type="spellEnd"/>
      <w:r w:rsidRPr="00971008">
        <w:rPr>
          <w:sz w:val="18"/>
          <w:szCs w:val="18"/>
        </w:rPr>
        <w:t xml:space="preserve">, et al. 2019. “The Total Dispersal Kernel: A Review and Future Directions.” </w:t>
      </w:r>
      <w:proofErr w:type="spellStart"/>
      <w:r w:rsidRPr="00971008">
        <w:rPr>
          <w:i/>
          <w:sz w:val="18"/>
          <w:szCs w:val="18"/>
        </w:rPr>
        <w:t>AoB</w:t>
      </w:r>
      <w:proofErr w:type="spellEnd"/>
      <w:r w:rsidRPr="00971008">
        <w:rPr>
          <w:i/>
          <w:sz w:val="18"/>
          <w:szCs w:val="18"/>
        </w:rPr>
        <w:t xml:space="preserve"> PLANTS</w:t>
      </w:r>
      <w:r w:rsidRPr="00971008">
        <w:rPr>
          <w:sz w:val="18"/>
          <w:szCs w:val="18"/>
        </w:rPr>
        <w:t xml:space="preserve"> 11 (5). </w:t>
      </w:r>
      <w:hyperlink r:id="rId37">
        <w:r w:rsidRPr="00971008">
          <w:rPr>
            <w:rStyle w:val="Hyperlink"/>
            <w:sz w:val="18"/>
            <w:szCs w:val="18"/>
          </w:rPr>
          <w:t>https://doi.org/10.1093/aobpla/plz042</w:t>
        </w:r>
      </w:hyperlink>
      <w:r w:rsidRPr="00971008">
        <w:rPr>
          <w:sz w:val="18"/>
          <w:szCs w:val="18"/>
        </w:rPr>
        <w:t>.</w:t>
      </w:r>
    </w:p>
    <w:p w14:paraId="1F29DE63" w14:textId="77777777" w:rsidR="00B27B58" w:rsidRPr="00971008" w:rsidRDefault="00350CAD" w:rsidP="00971008">
      <w:pPr>
        <w:pStyle w:val="NoSpacing"/>
        <w:numPr>
          <w:ilvl w:val="0"/>
          <w:numId w:val="4"/>
        </w:numPr>
        <w:rPr>
          <w:sz w:val="18"/>
          <w:szCs w:val="18"/>
        </w:rPr>
      </w:pPr>
      <w:bookmarkStart w:id="137" w:name="ref-russo_incorporating_2006"/>
      <w:bookmarkEnd w:id="136"/>
      <w:r w:rsidRPr="00971008">
        <w:rPr>
          <w:sz w:val="18"/>
          <w:szCs w:val="18"/>
        </w:rPr>
        <w:t xml:space="preserve">Russo, Sabrina E., Stephen Portnoy, and Carol K. </w:t>
      </w:r>
      <w:proofErr w:type="spellStart"/>
      <w:r w:rsidRPr="00971008">
        <w:rPr>
          <w:sz w:val="18"/>
          <w:szCs w:val="18"/>
        </w:rPr>
        <w:t>Augspurger</w:t>
      </w:r>
      <w:proofErr w:type="spellEnd"/>
      <w:r w:rsidRPr="00971008">
        <w:rPr>
          <w:sz w:val="18"/>
          <w:szCs w:val="18"/>
        </w:rPr>
        <w:t xml:space="preserve">. 2006. “Incorporating Animal Behavior into Seed Dispersal Models: Implications for Seed Shadows.” </w:t>
      </w:r>
      <w:r w:rsidRPr="00971008">
        <w:rPr>
          <w:i/>
          <w:sz w:val="18"/>
          <w:szCs w:val="18"/>
        </w:rPr>
        <w:t>Ecology</w:t>
      </w:r>
      <w:r w:rsidRPr="00971008">
        <w:rPr>
          <w:sz w:val="18"/>
          <w:szCs w:val="18"/>
        </w:rPr>
        <w:t xml:space="preserve"> 87 (12): 3160–74. </w:t>
      </w:r>
      <w:hyperlink r:id="rId38">
        <w:r w:rsidRPr="00971008">
          <w:rPr>
            <w:rStyle w:val="Hyperlink"/>
            <w:sz w:val="18"/>
            <w:szCs w:val="18"/>
          </w:rPr>
          <w:t>https://doi.org/10.1890/0012-9658(2006)87[3160:IABISD]2.0.CO;2</w:t>
        </w:r>
      </w:hyperlink>
      <w:r w:rsidRPr="00971008">
        <w:rPr>
          <w:sz w:val="18"/>
          <w:szCs w:val="18"/>
        </w:rPr>
        <w:t>.</w:t>
      </w:r>
    </w:p>
    <w:p w14:paraId="24452E8B" w14:textId="77777777" w:rsidR="00B27B58" w:rsidRPr="00971008" w:rsidRDefault="00350CAD" w:rsidP="00971008">
      <w:pPr>
        <w:pStyle w:val="NoSpacing"/>
        <w:numPr>
          <w:ilvl w:val="0"/>
          <w:numId w:val="4"/>
        </w:numPr>
        <w:rPr>
          <w:sz w:val="18"/>
          <w:szCs w:val="18"/>
        </w:rPr>
      </w:pPr>
      <w:bookmarkStart w:id="138" w:name="ref-schupp1993quantity"/>
      <w:bookmarkEnd w:id="137"/>
      <w:r w:rsidRPr="00971008">
        <w:rPr>
          <w:sz w:val="18"/>
          <w:szCs w:val="18"/>
        </w:rPr>
        <w:t xml:space="preserve">Schupp, Eugene W. 1993. “Quantity, Quality and the Effectiveness of Seed Dispersal by Animals.” </w:t>
      </w:r>
      <w:proofErr w:type="spellStart"/>
      <w:r w:rsidRPr="00971008">
        <w:rPr>
          <w:i/>
          <w:sz w:val="18"/>
          <w:szCs w:val="18"/>
        </w:rPr>
        <w:t>Vegetatio</w:t>
      </w:r>
      <w:proofErr w:type="spellEnd"/>
      <w:r w:rsidRPr="00971008">
        <w:rPr>
          <w:sz w:val="18"/>
          <w:szCs w:val="18"/>
        </w:rPr>
        <w:t xml:space="preserve"> 107 (1): 15–29.</w:t>
      </w:r>
    </w:p>
    <w:p w14:paraId="0D175547" w14:textId="77777777" w:rsidR="00B27B58" w:rsidRPr="00971008" w:rsidRDefault="00350CAD" w:rsidP="00971008">
      <w:pPr>
        <w:pStyle w:val="NoSpacing"/>
        <w:numPr>
          <w:ilvl w:val="0"/>
          <w:numId w:val="4"/>
        </w:numPr>
        <w:rPr>
          <w:sz w:val="18"/>
          <w:szCs w:val="18"/>
        </w:rPr>
      </w:pPr>
      <w:bookmarkStart w:id="139" w:name="ref-schupp_seed_2010"/>
      <w:bookmarkEnd w:id="138"/>
      <w:r w:rsidRPr="00971008">
        <w:rPr>
          <w:sz w:val="18"/>
          <w:szCs w:val="18"/>
        </w:rPr>
        <w:t xml:space="preserve">Schupp, Eugene W., Pedro </w:t>
      </w:r>
      <w:proofErr w:type="spellStart"/>
      <w:r w:rsidRPr="00971008">
        <w:rPr>
          <w:sz w:val="18"/>
          <w:szCs w:val="18"/>
        </w:rPr>
        <w:t>Jordano</w:t>
      </w:r>
      <w:proofErr w:type="spellEnd"/>
      <w:r w:rsidRPr="00971008">
        <w:rPr>
          <w:sz w:val="18"/>
          <w:szCs w:val="18"/>
        </w:rPr>
        <w:t xml:space="preserve">, and José María Gómez. 2010. “Seed Dispersal Effectiveness Revisited: A Conceptual Review.” </w:t>
      </w:r>
      <w:r w:rsidRPr="00971008">
        <w:rPr>
          <w:i/>
          <w:sz w:val="18"/>
          <w:szCs w:val="18"/>
        </w:rPr>
        <w:t>New Phytologist</w:t>
      </w:r>
      <w:r w:rsidRPr="00971008">
        <w:rPr>
          <w:sz w:val="18"/>
          <w:szCs w:val="18"/>
        </w:rPr>
        <w:t xml:space="preserve"> 188 (2): 333–53. </w:t>
      </w:r>
      <w:hyperlink r:id="rId39">
        <w:r w:rsidRPr="00971008">
          <w:rPr>
            <w:rStyle w:val="Hyperlink"/>
            <w:sz w:val="18"/>
            <w:szCs w:val="18"/>
          </w:rPr>
          <w:t>https://doi.org/10.1111/j.1469-8137.2010.03402.x</w:t>
        </w:r>
      </w:hyperlink>
      <w:r w:rsidRPr="00971008">
        <w:rPr>
          <w:sz w:val="18"/>
          <w:szCs w:val="18"/>
        </w:rPr>
        <w:t>.</w:t>
      </w:r>
    </w:p>
    <w:p w14:paraId="532F42E8" w14:textId="77777777" w:rsidR="00B27B58" w:rsidRPr="00971008" w:rsidRDefault="00350CAD" w:rsidP="00971008">
      <w:pPr>
        <w:pStyle w:val="NoSpacing"/>
        <w:numPr>
          <w:ilvl w:val="0"/>
          <w:numId w:val="4"/>
        </w:numPr>
        <w:rPr>
          <w:sz w:val="18"/>
          <w:szCs w:val="18"/>
        </w:rPr>
      </w:pPr>
      <w:bookmarkStart w:id="140" w:name="ref-violle_return_2012"/>
      <w:bookmarkEnd w:id="139"/>
      <w:proofErr w:type="spellStart"/>
      <w:r w:rsidRPr="00971008">
        <w:rPr>
          <w:sz w:val="18"/>
          <w:szCs w:val="18"/>
        </w:rPr>
        <w:t>Violle</w:t>
      </w:r>
      <w:proofErr w:type="spellEnd"/>
      <w:r w:rsidRPr="00971008">
        <w:rPr>
          <w:sz w:val="18"/>
          <w:szCs w:val="18"/>
        </w:rPr>
        <w:t xml:space="preserve">, </w:t>
      </w:r>
      <w:proofErr w:type="spellStart"/>
      <w:r w:rsidRPr="00971008">
        <w:rPr>
          <w:sz w:val="18"/>
          <w:szCs w:val="18"/>
        </w:rPr>
        <w:t>Cyrille</w:t>
      </w:r>
      <w:proofErr w:type="spellEnd"/>
      <w:r w:rsidRPr="00971008">
        <w:rPr>
          <w:sz w:val="18"/>
          <w:szCs w:val="18"/>
        </w:rPr>
        <w:t xml:space="preserve">, Brian J. </w:t>
      </w:r>
      <w:proofErr w:type="spellStart"/>
      <w:r w:rsidRPr="00971008">
        <w:rPr>
          <w:sz w:val="18"/>
          <w:szCs w:val="18"/>
        </w:rPr>
        <w:t>Enquist</w:t>
      </w:r>
      <w:proofErr w:type="spellEnd"/>
      <w:r w:rsidRPr="00971008">
        <w:rPr>
          <w:sz w:val="18"/>
          <w:szCs w:val="18"/>
        </w:rPr>
        <w:t xml:space="preserve">, Brian J. McGill, Lin Jiang, Cécile H. Albert, Catherine Hulshof, Vincent Jung, and Julie Messier. 2012. “The Return of the Variance: Intraspecific Variability in Community Ecology.” </w:t>
      </w:r>
      <w:r w:rsidRPr="00971008">
        <w:rPr>
          <w:i/>
          <w:sz w:val="18"/>
          <w:szCs w:val="18"/>
        </w:rPr>
        <w:t>Trends in Ecology &amp; Evolution</w:t>
      </w:r>
      <w:r w:rsidRPr="00971008">
        <w:rPr>
          <w:sz w:val="18"/>
          <w:szCs w:val="18"/>
        </w:rPr>
        <w:t xml:space="preserve"> 27 (4): 244–52. </w:t>
      </w:r>
      <w:hyperlink r:id="rId40">
        <w:r w:rsidRPr="00971008">
          <w:rPr>
            <w:rStyle w:val="Hyperlink"/>
            <w:sz w:val="18"/>
            <w:szCs w:val="18"/>
          </w:rPr>
          <w:t>https://doi.org/10.1016/j.tree.2011.11.014</w:t>
        </w:r>
      </w:hyperlink>
      <w:r w:rsidRPr="00971008">
        <w:rPr>
          <w:sz w:val="18"/>
          <w:szCs w:val="18"/>
        </w:rPr>
        <w:t>.</w:t>
      </w:r>
    </w:p>
    <w:p w14:paraId="5726AE5F" w14:textId="77777777" w:rsidR="00B27B58" w:rsidRPr="00971008" w:rsidRDefault="00350CAD" w:rsidP="00971008">
      <w:pPr>
        <w:pStyle w:val="NoSpacing"/>
        <w:numPr>
          <w:ilvl w:val="0"/>
          <w:numId w:val="4"/>
        </w:numPr>
        <w:rPr>
          <w:sz w:val="18"/>
          <w:szCs w:val="18"/>
        </w:rPr>
      </w:pPr>
      <w:bookmarkStart w:id="141" w:name="ref-will_mechanistic_2008"/>
      <w:bookmarkEnd w:id="140"/>
      <w:r w:rsidRPr="00971008">
        <w:rPr>
          <w:sz w:val="18"/>
          <w:szCs w:val="18"/>
        </w:rPr>
        <w:t xml:space="preserve">Will, </w:t>
      </w:r>
      <w:proofErr w:type="spellStart"/>
      <w:r w:rsidRPr="00971008">
        <w:rPr>
          <w:sz w:val="18"/>
          <w:szCs w:val="18"/>
        </w:rPr>
        <w:t>Heidrun</w:t>
      </w:r>
      <w:proofErr w:type="spellEnd"/>
      <w:r w:rsidRPr="00971008">
        <w:rPr>
          <w:sz w:val="18"/>
          <w:szCs w:val="18"/>
        </w:rPr>
        <w:t xml:space="preserve">, and Oliver </w:t>
      </w:r>
      <w:proofErr w:type="spellStart"/>
      <w:r w:rsidRPr="00971008">
        <w:rPr>
          <w:sz w:val="18"/>
          <w:szCs w:val="18"/>
        </w:rPr>
        <w:t>Tackenberg</w:t>
      </w:r>
      <w:proofErr w:type="spellEnd"/>
      <w:r w:rsidRPr="00971008">
        <w:rPr>
          <w:sz w:val="18"/>
          <w:szCs w:val="18"/>
        </w:rPr>
        <w:t xml:space="preserve">. 2008. “A Mechanistic Simulation Model of Seed Dispersal by Animals.” </w:t>
      </w:r>
      <w:r w:rsidRPr="00971008">
        <w:rPr>
          <w:i/>
          <w:sz w:val="18"/>
          <w:szCs w:val="18"/>
        </w:rPr>
        <w:t>Journal of Ecology</w:t>
      </w:r>
      <w:r w:rsidRPr="00971008">
        <w:rPr>
          <w:sz w:val="18"/>
          <w:szCs w:val="18"/>
        </w:rPr>
        <w:t xml:space="preserve"> 96 (5): 1011–22. </w:t>
      </w:r>
      <w:hyperlink r:id="rId41">
        <w:r w:rsidRPr="00971008">
          <w:rPr>
            <w:rStyle w:val="Hyperlink"/>
            <w:sz w:val="18"/>
            <w:szCs w:val="18"/>
          </w:rPr>
          <w:t>https://doi.org/10.1111/j.1365-2745.2007.01341.x</w:t>
        </w:r>
      </w:hyperlink>
      <w:r w:rsidRPr="00971008">
        <w:rPr>
          <w:sz w:val="18"/>
          <w:szCs w:val="18"/>
        </w:rPr>
        <w:t>.</w:t>
      </w:r>
    </w:p>
    <w:p w14:paraId="01FC6887" w14:textId="77777777" w:rsidR="00B27B58" w:rsidRPr="00971008" w:rsidRDefault="00350CAD" w:rsidP="00971008">
      <w:pPr>
        <w:pStyle w:val="NoSpacing"/>
        <w:numPr>
          <w:ilvl w:val="0"/>
          <w:numId w:val="4"/>
        </w:numPr>
        <w:rPr>
          <w:sz w:val="18"/>
          <w:szCs w:val="18"/>
        </w:rPr>
      </w:pPr>
      <w:bookmarkStart w:id="142" w:name="ref-wolf_animal_2012"/>
      <w:bookmarkEnd w:id="141"/>
      <w:r w:rsidRPr="00971008">
        <w:rPr>
          <w:sz w:val="18"/>
          <w:szCs w:val="18"/>
        </w:rPr>
        <w:t xml:space="preserve">Wolf, Max, and Franz J. </w:t>
      </w:r>
      <w:proofErr w:type="spellStart"/>
      <w:r w:rsidRPr="00971008">
        <w:rPr>
          <w:sz w:val="18"/>
          <w:szCs w:val="18"/>
        </w:rPr>
        <w:t>Weissing</w:t>
      </w:r>
      <w:proofErr w:type="spellEnd"/>
      <w:r w:rsidRPr="00971008">
        <w:rPr>
          <w:sz w:val="18"/>
          <w:szCs w:val="18"/>
        </w:rPr>
        <w:t xml:space="preserve">. 2012. “Animal Personalities: Consequences for Ecology and Evolution.” </w:t>
      </w:r>
      <w:r w:rsidRPr="00971008">
        <w:rPr>
          <w:i/>
          <w:sz w:val="18"/>
          <w:szCs w:val="18"/>
        </w:rPr>
        <w:t>Trends in Ecology &amp; Evolution</w:t>
      </w:r>
      <w:r w:rsidRPr="00971008">
        <w:rPr>
          <w:sz w:val="18"/>
          <w:szCs w:val="18"/>
        </w:rPr>
        <w:t xml:space="preserve"> 27 (8): 452–61. </w:t>
      </w:r>
      <w:hyperlink r:id="rId42">
        <w:r w:rsidRPr="00971008">
          <w:rPr>
            <w:rStyle w:val="Hyperlink"/>
            <w:sz w:val="18"/>
            <w:szCs w:val="18"/>
          </w:rPr>
          <w:t>https://doi.org/10.1016/j.tree.2012.05.001</w:t>
        </w:r>
      </w:hyperlink>
      <w:r w:rsidRPr="00971008">
        <w:rPr>
          <w:sz w:val="18"/>
          <w:szCs w:val="18"/>
        </w:rPr>
        <w:t>.</w:t>
      </w:r>
    </w:p>
    <w:p w14:paraId="4B42B9BE" w14:textId="674086FB" w:rsidR="00B27B58" w:rsidRDefault="00350CAD" w:rsidP="00971008">
      <w:pPr>
        <w:pStyle w:val="NoSpacing"/>
        <w:numPr>
          <w:ilvl w:val="0"/>
          <w:numId w:val="4"/>
        </w:numPr>
      </w:pPr>
      <w:bookmarkStart w:id="143" w:name="ref-zwolak_how_2018"/>
      <w:bookmarkEnd w:id="142"/>
      <w:proofErr w:type="spellStart"/>
      <w:r w:rsidRPr="00971008">
        <w:rPr>
          <w:sz w:val="18"/>
          <w:szCs w:val="18"/>
        </w:rPr>
        <w:t>Zwolak</w:t>
      </w:r>
      <w:proofErr w:type="spellEnd"/>
      <w:r w:rsidRPr="00971008">
        <w:rPr>
          <w:sz w:val="18"/>
          <w:szCs w:val="18"/>
        </w:rPr>
        <w:t xml:space="preserve">, </w:t>
      </w:r>
      <w:proofErr w:type="spellStart"/>
      <w:r w:rsidRPr="00971008">
        <w:rPr>
          <w:sz w:val="18"/>
          <w:szCs w:val="18"/>
        </w:rPr>
        <w:t>Rafał</w:t>
      </w:r>
      <w:proofErr w:type="spellEnd"/>
      <w:r w:rsidRPr="00971008">
        <w:rPr>
          <w:sz w:val="18"/>
          <w:szCs w:val="18"/>
        </w:rPr>
        <w:t xml:space="preserve">. 2018. “How Intraspecific Variation in Seed-Dispersing Animals Matters for Plants.” </w:t>
      </w:r>
      <w:r w:rsidRPr="00971008">
        <w:rPr>
          <w:i/>
          <w:sz w:val="18"/>
          <w:szCs w:val="18"/>
        </w:rPr>
        <w:t>Biological Reviews</w:t>
      </w:r>
      <w:r w:rsidRPr="00971008">
        <w:rPr>
          <w:sz w:val="18"/>
          <w:szCs w:val="18"/>
        </w:rPr>
        <w:t xml:space="preserve"> 93 (2): 897–913. </w:t>
      </w:r>
      <w:hyperlink r:id="rId43">
        <w:r w:rsidRPr="00971008">
          <w:rPr>
            <w:rStyle w:val="Hyperlink"/>
            <w:sz w:val="18"/>
            <w:szCs w:val="18"/>
          </w:rPr>
          <w:t>https://doi.org/10.1111/brv.12377</w:t>
        </w:r>
      </w:hyperlink>
      <w:r>
        <w:t>.</w:t>
      </w:r>
      <w:bookmarkEnd w:id="93"/>
      <w:bookmarkEnd w:id="143"/>
    </w:p>
    <w:p w14:paraId="318730DD" w14:textId="3357AA69" w:rsidR="001E0739" w:rsidRDefault="001E0739" w:rsidP="001E0739">
      <w:pPr>
        <w:pStyle w:val="NoSpacing"/>
      </w:pPr>
    </w:p>
    <w:p w14:paraId="62830D3C" w14:textId="77777777" w:rsidR="001E0739" w:rsidRDefault="001E0739">
      <w:pPr>
        <w:spacing w:line="259" w:lineRule="auto"/>
      </w:pPr>
      <w:bookmarkStart w:id="144" w:name="figure-1."/>
      <w:r>
        <w:br w:type="page"/>
      </w:r>
    </w:p>
    <w:p w14:paraId="4E829C44" w14:textId="2A9CF581" w:rsidR="001E0739" w:rsidRDefault="001E0739" w:rsidP="001E0739">
      <w:pPr>
        <w:pStyle w:val="NoSpacing"/>
      </w:pPr>
      <w:r>
        <w:lastRenderedPageBreak/>
        <w:t>Figure 1.</w:t>
      </w:r>
      <w:bookmarkEnd w:id="144"/>
    </w:p>
    <w:p w14:paraId="03B1C95A" w14:textId="77777777" w:rsidR="001E0739" w:rsidRDefault="001E0739" w:rsidP="001E0739">
      <w:pPr>
        <w:pStyle w:val="NoSpacing"/>
      </w:pPr>
      <w:r>
        <w:t xml:space="preserve">Density distributions from which we sample </w:t>
      </w:r>
      <w:r>
        <w:rPr>
          <w:b/>
        </w:rPr>
        <w:t>A.</w:t>
      </w:r>
      <w:r>
        <w:t xml:space="preserve"> gut retention time (GRT) and </w:t>
      </w:r>
      <w:r>
        <w:rPr>
          <w:b/>
        </w:rPr>
        <w:t>B.</w:t>
      </w:r>
      <w:r>
        <w:t xml:space="preserve"> movement distance (MD). Red dots represent an example for one simulation run, where we sample five gut retention times. The maximum GRT for that simulation run determines the number of movement distances sampled in that simulation run, represented in the figure by the black dots.</w:t>
      </w:r>
    </w:p>
    <w:p w14:paraId="568643B5" w14:textId="085A3F54" w:rsidR="001E0739" w:rsidRDefault="001E0739" w:rsidP="001E0739">
      <w:pPr>
        <w:pStyle w:val="BodyText"/>
      </w:pPr>
      <w:r>
        <w:rPr>
          <w:noProof/>
        </w:rPr>
        <w:drawing>
          <wp:inline distT="0" distB="0" distL="0" distR="0" wp14:anchorId="71EFCF60" wp14:editId="000985AF">
            <wp:extent cx="2306955" cy="3694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6955" cy="3694430"/>
                    </a:xfrm>
                    <a:prstGeom prst="rect">
                      <a:avLst/>
                    </a:prstGeom>
                    <a:noFill/>
                    <a:ln>
                      <a:noFill/>
                    </a:ln>
                  </pic:spPr>
                </pic:pic>
              </a:graphicData>
            </a:graphic>
          </wp:inline>
        </w:drawing>
      </w:r>
    </w:p>
    <w:p w14:paraId="542B8E82" w14:textId="77777777" w:rsidR="001E0739" w:rsidRDefault="001E0739">
      <w:pPr>
        <w:spacing w:line="259" w:lineRule="auto"/>
        <w:rPr>
          <w:rFonts w:asciiTheme="majorHAnsi" w:eastAsiaTheme="majorEastAsia" w:hAnsiTheme="majorHAnsi" w:cstheme="majorBidi"/>
          <w:caps/>
        </w:rPr>
      </w:pPr>
      <w:bookmarkStart w:id="145" w:name="figure-2."/>
      <w:r>
        <w:br w:type="page"/>
      </w:r>
    </w:p>
    <w:p w14:paraId="77E05190" w14:textId="4C863852" w:rsidR="001E0739" w:rsidRDefault="001E0739" w:rsidP="001E0739">
      <w:pPr>
        <w:pStyle w:val="NoSpacing"/>
      </w:pPr>
      <w:r>
        <w:lastRenderedPageBreak/>
        <w:t>Figure 2.</w:t>
      </w:r>
      <w:bookmarkEnd w:id="145"/>
    </w:p>
    <w:p w14:paraId="73A60735" w14:textId="77777777" w:rsidR="001E0739" w:rsidRDefault="001E0739" w:rsidP="001E0739">
      <w:pPr>
        <w:pStyle w:val="NoSpacing"/>
      </w:pPr>
      <w:r>
        <w:t xml:space="preserve">Example of one simulation run and variables measured for each run. </w:t>
      </w:r>
      <w:r>
        <w:rPr>
          <w:b/>
        </w:rPr>
        <w:t>A.</w:t>
      </w:r>
      <w:r>
        <w:t xml:space="preserve"> Shows the animal trajectory followed after starting at the origin (big circle at location 0,0). The animal moves every minute following the movement distances (MD) sampled from the distribution as show in example of Figure 1. Every small black dot represents the animal’s location at every minute interval. Seeds get dropped every time the simulation reaches one of the sampled gut retention times (GRT), at the animal’s location in that time (red dots). </w:t>
      </w:r>
      <w:r>
        <w:rPr>
          <w:b/>
        </w:rPr>
        <w:t>B.</w:t>
      </w:r>
      <w:r>
        <w:t xml:space="preserve"> Seed dispersal calculations as </w:t>
      </w:r>
      <w:proofErr w:type="spellStart"/>
      <w:r>
        <w:t>euclidean</w:t>
      </w:r>
      <w:proofErr w:type="spellEnd"/>
      <w:r>
        <w:t xml:space="preserve"> distances from the parent plant located at the origin (black circle at 0,0) to each of the five seeds for the simulation run (red dots). </w:t>
      </w:r>
      <w:r>
        <w:rPr>
          <w:b/>
        </w:rPr>
        <w:t>C.</w:t>
      </w:r>
      <w:r>
        <w:t xml:space="preserve"> Calculation of seed dispersion measures and average seed dispersal. The average seed location for the simulation run is shown by the blue circle. The distance from each seed to the average location is used to calculate seed dispersion as a measure of seed aggregation, dashed blue lines. Average seed dispersal is calculated as the distance from the parent plant to the average seed location, shown as the black line connecting the black circle to the blue dot.</w:t>
      </w:r>
    </w:p>
    <w:p w14:paraId="436F6CDF" w14:textId="656C4013" w:rsidR="001E0739" w:rsidRDefault="001E0739" w:rsidP="001E0739">
      <w:pPr>
        <w:pStyle w:val="BodyText"/>
      </w:pPr>
      <w:r>
        <w:rPr>
          <w:noProof/>
        </w:rPr>
        <w:drawing>
          <wp:inline distT="0" distB="0" distL="0" distR="0" wp14:anchorId="17F3946F" wp14:editId="3124A21F">
            <wp:extent cx="5333365" cy="177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33365" cy="1778635"/>
                    </a:xfrm>
                    <a:prstGeom prst="rect">
                      <a:avLst/>
                    </a:prstGeom>
                    <a:noFill/>
                    <a:ln>
                      <a:noFill/>
                    </a:ln>
                  </pic:spPr>
                </pic:pic>
              </a:graphicData>
            </a:graphic>
          </wp:inline>
        </w:drawing>
      </w:r>
    </w:p>
    <w:p w14:paraId="7A86EFC9" w14:textId="77777777" w:rsidR="001E0739" w:rsidRDefault="001E0739">
      <w:pPr>
        <w:spacing w:line="259" w:lineRule="auto"/>
        <w:rPr>
          <w:rFonts w:asciiTheme="majorHAnsi" w:eastAsiaTheme="majorEastAsia" w:hAnsiTheme="majorHAnsi" w:cstheme="majorBidi"/>
          <w:caps/>
        </w:rPr>
      </w:pPr>
      <w:bookmarkStart w:id="146" w:name="figure-3."/>
      <w:r>
        <w:br w:type="page"/>
      </w:r>
    </w:p>
    <w:p w14:paraId="24B08127" w14:textId="06A4C785" w:rsidR="001E0739" w:rsidRDefault="001E0739" w:rsidP="001E0739">
      <w:pPr>
        <w:pStyle w:val="NoSpacing"/>
      </w:pPr>
      <w:r>
        <w:lastRenderedPageBreak/>
        <w:t>Figure 3.</w:t>
      </w:r>
      <w:bookmarkEnd w:id="146"/>
    </w:p>
    <w:p w14:paraId="22577C5A" w14:textId="77777777" w:rsidR="001E0739" w:rsidRDefault="001E0739" w:rsidP="001E0739">
      <w:pPr>
        <w:pStyle w:val="NoSpacing"/>
      </w:pPr>
      <w:r>
        <w:t xml:space="preserve">Variation in Weibull and Generalized Pareto distributions determined by the value of the shape parameter. </w:t>
      </w:r>
      <w:r>
        <w:rPr>
          <w:b/>
        </w:rPr>
        <w:t>A.</w:t>
      </w:r>
      <w:r>
        <w:t xml:space="preserve"> In the case of the Weibull distribution, the scale parameter is defined as </w:t>
      </w:r>
      <m:oMath>
        <m:r>
          <w:rPr>
            <w:rFonts w:ascii="Cambria Math" w:hAnsi="Cambria Math"/>
          </w:rPr>
          <m:t>b=1</m:t>
        </m:r>
      </m:oMath>
      <w:r>
        <w:t xml:space="preserve">, and the shape parameters are defined as follows: solid line </w:t>
      </w:r>
      <m:oMath>
        <m:r>
          <w:rPr>
            <w:rFonts w:ascii="Cambria Math" w:hAnsi="Cambria Math"/>
          </w:rPr>
          <m:t>a=ν=0.4</m:t>
        </m:r>
      </m:oMath>
      <w:r>
        <w:t xml:space="preserve"> shows a heavy tail, the dashed line </w:t>
      </w:r>
      <m:oMath>
        <m:r>
          <w:rPr>
            <w:rFonts w:ascii="Cambria Math" w:hAnsi="Cambria Math"/>
          </w:rPr>
          <m:t>a=ν=2</m:t>
        </m:r>
      </m:oMath>
      <w:r>
        <w:t xml:space="preserve"> shows a thin tail, and </w:t>
      </w:r>
      <m:oMath>
        <m:r>
          <w:rPr>
            <w:rFonts w:ascii="Cambria Math" w:hAnsi="Cambria Math"/>
          </w:rPr>
          <m:t>a=ν=1</m:t>
        </m:r>
      </m:oMath>
      <w:r>
        <w:t xml:space="preserve"> describes an exponential tail with the dotted line. This follows the assumption that a shape parameter </w:t>
      </w:r>
      <m:oMath>
        <m:r>
          <w:rPr>
            <w:rFonts w:ascii="Cambria Math" w:hAnsi="Cambria Math"/>
          </w:rPr>
          <m:t>ν&lt;1</m:t>
        </m:r>
      </m:oMath>
      <w:r>
        <w:t xml:space="preserve"> describes a fat tail, </w:t>
      </w:r>
      <m:oMath>
        <m:r>
          <w:rPr>
            <w:rFonts w:ascii="Cambria Math" w:hAnsi="Cambria Math"/>
          </w:rPr>
          <m:t>ν&gt;1</m:t>
        </m:r>
      </m:oMath>
      <w:r>
        <w:t xml:space="preserve"> a thin tail, and </w:t>
      </w:r>
      <m:oMath>
        <m:r>
          <w:rPr>
            <w:rFonts w:ascii="Cambria Math" w:hAnsi="Cambria Math"/>
          </w:rPr>
          <m:t>ν=1</m:t>
        </m:r>
      </m:oMath>
      <w:r>
        <w:t xml:space="preserve"> a tail following an exponential distribution. </w:t>
      </w:r>
      <w:r>
        <w:rPr>
          <w:b/>
        </w:rPr>
        <w:t>B.</w:t>
      </w:r>
      <w:r>
        <w:t xml:space="preserve"> In the case of the Generalized Pareto distribution, a shape parameter </w:t>
      </w:r>
      <m:oMath>
        <m:r>
          <w:rPr>
            <w:rFonts w:ascii="Cambria Math" w:hAnsi="Cambria Math"/>
          </w:rPr>
          <m:t>ξ=0</m:t>
        </m:r>
      </m:oMath>
      <w:r>
        <w:t xml:space="preserve"> describes an exponential distribution function, shape </w:t>
      </w:r>
      <m:oMath>
        <m:r>
          <w:rPr>
            <w:rFonts w:ascii="Cambria Math" w:hAnsi="Cambria Math"/>
          </w:rPr>
          <m:t>ξ&gt;0</m:t>
        </m:r>
      </m:oMath>
      <w:r>
        <w:t xml:space="preserve"> describes a heavy tail, and </w:t>
      </w:r>
      <m:oMath>
        <m:r>
          <w:rPr>
            <w:rFonts w:ascii="Cambria Math" w:hAnsi="Cambria Math"/>
          </w:rPr>
          <m:t>ξ&lt;0</m:t>
        </m:r>
      </m:oMath>
      <w:r>
        <w:t xml:space="preserve"> a tail with Beta distribution function, bounded at an upper value as a function of the threshold and scale parameters. In the second panel, the scale parameter is set to </w:t>
      </w:r>
      <m:oMath>
        <m:r>
          <w:rPr>
            <w:rFonts w:ascii="Cambria Math" w:hAnsi="Cambria Math"/>
          </w:rPr>
          <m:t>σ=1</m:t>
        </m:r>
      </m:oMath>
      <w:r>
        <w:t xml:space="preserve"> the solid line </w:t>
      </w:r>
      <m:oMath>
        <m:r>
          <w:rPr>
            <w:rFonts w:ascii="Cambria Math" w:hAnsi="Cambria Math"/>
          </w:rPr>
          <m:t>ξ=1</m:t>
        </m:r>
      </m:oMath>
      <w:r>
        <w:t xml:space="preserve"> shows a heavy tail, dashed line </w:t>
      </w:r>
      <m:oMath>
        <m:r>
          <w:rPr>
            <w:rFonts w:ascii="Cambria Math" w:hAnsi="Cambria Math"/>
          </w:rPr>
          <m:t>ξ=-0.6</m:t>
        </m:r>
      </m:oMath>
      <w:r>
        <w:t xml:space="preserve"> shows a Beta tail, and </w:t>
      </w:r>
      <m:oMath>
        <m:r>
          <w:rPr>
            <w:rFonts w:ascii="Cambria Math" w:hAnsi="Cambria Math"/>
          </w:rPr>
          <m:t>ξ=0</m:t>
        </m:r>
      </m:oMath>
      <w:r>
        <w:t xml:space="preserve"> describes an exponential decay with the dotted line.</w:t>
      </w:r>
    </w:p>
    <w:p w14:paraId="114A519B" w14:textId="30F6919F" w:rsidR="001E0739" w:rsidRDefault="001E0739" w:rsidP="001E0739">
      <w:pPr>
        <w:pStyle w:val="BodyText"/>
      </w:pPr>
      <w:r>
        <w:rPr>
          <w:noProof/>
        </w:rPr>
        <w:drawing>
          <wp:inline distT="0" distB="0" distL="0" distR="0" wp14:anchorId="769211DB" wp14:editId="7C49A973">
            <wp:extent cx="5333365" cy="222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3365" cy="2222500"/>
                    </a:xfrm>
                    <a:prstGeom prst="rect">
                      <a:avLst/>
                    </a:prstGeom>
                    <a:noFill/>
                    <a:ln>
                      <a:noFill/>
                    </a:ln>
                  </pic:spPr>
                </pic:pic>
              </a:graphicData>
            </a:graphic>
          </wp:inline>
        </w:drawing>
      </w:r>
    </w:p>
    <w:p w14:paraId="18CF0E9E" w14:textId="77777777" w:rsidR="001E0739" w:rsidRDefault="001E0739">
      <w:pPr>
        <w:spacing w:line="259" w:lineRule="auto"/>
      </w:pPr>
      <w:bookmarkStart w:id="147" w:name="X5d3e6590daeab3ae6de4b210a9e1063ec6bc1bf"/>
      <w:r>
        <w:br w:type="page"/>
      </w:r>
    </w:p>
    <w:p w14:paraId="2B089427" w14:textId="57967D1F" w:rsidR="001E0739" w:rsidRDefault="001E0739" w:rsidP="001E0739">
      <w:pPr>
        <w:pStyle w:val="NoSpacing"/>
      </w:pPr>
      <w:r>
        <w:lastRenderedPageBreak/>
        <w:t xml:space="preserve">Figure 4. </w:t>
      </w:r>
      <w:r w:rsidRPr="001E0739">
        <w:t>Seed dispersal distances and aggregation metrics for simulated seeds in the three models considering variation in animal movement rates. A. Density kernels for frugivore-generated seed dispersal distances for each seed simulated under the three models of variation in animal movement rates. Each individual line represents the dispersal kernel generated by each individual animal. The null model assumes the same movement rate for all animals, whereas individual and family models use a movement rate for each animal id, or family group. B. Box plot comparing the distances from the parent tree at the origin to the mean seed location in each simulation run among the three simulation models. C. Box plot comparing the seed aggregation metric, seed dispersion, for each simulation run between the three simulation models. The mean seed location is used to calculate dispersion, as the average distance of each seed to the mean seed location, as shown in Figure 1.</w:t>
      </w:r>
      <w:bookmarkEnd w:id="147"/>
    </w:p>
    <w:p w14:paraId="03286288" w14:textId="6FBC5DD5" w:rsidR="001E0739" w:rsidRDefault="001E0739" w:rsidP="001E0739">
      <w:pPr>
        <w:pStyle w:val="FirstParagraph"/>
      </w:pPr>
      <w:r>
        <w:rPr>
          <w:noProof/>
        </w:rPr>
        <w:drawing>
          <wp:inline distT="0" distB="0" distL="0" distR="0" wp14:anchorId="5CC3ECDA" wp14:editId="4F0E3963">
            <wp:extent cx="5333365" cy="53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3365" cy="5333365"/>
                    </a:xfrm>
                    <a:prstGeom prst="rect">
                      <a:avLst/>
                    </a:prstGeom>
                    <a:noFill/>
                    <a:ln>
                      <a:noFill/>
                    </a:ln>
                  </pic:spPr>
                </pic:pic>
              </a:graphicData>
            </a:graphic>
          </wp:inline>
        </w:drawing>
      </w:r>
    </w:p>
    <w:p w14:paraId="66F5C5B9" w14:textId="77777777" w:rsidR="001E0739" w:rsidRDefault="001E0739">
      <w:pPr>
        <w:spacing w:line="259" w:lineRule="auto"/>
      </w:pPr>
      <w:bookmarkStart w:id="148" w:name="X9f8215136099cc390b832ed522100472659adbd"/>
      <w:r>
        <w:br w:type="page"/>
      </w:r>
    </w:p>
    <w:p w14:paraId="3F589E06" w14:textId="412C98FC" w:rsidR="001E0739" w:rsidRDefault="001E0739" w:rsidP="001E0739">
      <w:pPr>
        <w:pStyle w:val="NoSpacing"/>
      </w:pPr>
      <w:r>
        <w:lastRenderedPageBreak/>
        <w:t>Table 1. Summary table of seed dispersal metrics for each of the simulation models. Seed dispersal and seed dispersion metrics represent the average value for each of the models, with standard errors in parentheses. Kurtosis is calculated for each of the three simulation models as described in the main text. Maximum seed dispersal distance represents the longest dispersal distance out of all seeds dispersed for each of the simulation models. Long-distance dispersal events are calculated as the percentage of seed dispersal distances greater than 500m for each simulated individual, with standard deviations calculated between the individuals in each simulation model.</w:t>
      </w:r>
      <w:bookmarkEnd w:id="148"/>
    </w:p>
    <w:tbl>
      <w:tblPr>
        <w:tblStyle w:val="Table"/>
        <w:tblW w:w="0" w:type="pct"/>
        <w:tblLook w:val="07E0" w:firstRow="1" w:lastRow="1" w:firstColumn="1" w:lastColumn="1" w:noHBand="1" w:noVBand="1"/>
      </w:tblPr>
      <w:tblGrid>
        <w:gridCol w:w="1176"/>
        <w:gridCol w:w="1937"/>
        <w:gridCol w:w="1999"/>
        <w:gridCol w:w="986"/>
        <w:gridCol w:w="1551"/>
        <w:gridCol w:w="1450"/>
      </w:tblGrid>
      <w:tr w:rsidR="001E0739" w14:paraId="67098486" w14:textId="77777777" w:rsidTr="001E0739">
        <w:tc>
          <w:tcPr>
            <w:tcW w:w="0" w:type="auto"/>
            <w:tcBorders>
              <w:top w:val="nil"/>
              <w:left w:val="nil"/>
              <w:bottom w:val="single" w:sz="2" w:space="0" w:color="auto"/>
              <w:right w:val="nil"/>
            </w:tcBorders>
            <w:vAlign w:val="bottom"/>
            <w:hideMark/>
          </w:tcPr>
          <w:p w14:paraId="45B322E0"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044DBBED" w14:textId="77777777" w:rsidR="001E0739" w:rsidRDefault="001E0739">
            <w:pPr>
              <w:pStyle w:val="Compact"/>
            </w:pPr>
            <w:proofErr w:type="spellStart"/>
            <w:r>
              <w:t>Mean.dispersal_sd</w:t>
            </w:r>
            <w:proofErr w:type="spellEnd"/>
          </w:p>
        </w:tc>
        <w:tc>
          <w:tcPr>
            <w:tcW w:w="0" w:type="auto"/>
            <w:tcBorders>
              <w:top w:val="nil"/>
              <w:left w:val="nil"/>
              <w:bottom w:val="single" w:sz="2" w:space="0" w:color="auto"/>
              <w:right w:val="nil"/>
            </w:tcBorders>
            <w:vAlign w:val="bottom"/>
            <w:hideMark/>
          </w:tcPr>
          <w:p w14:paraId="352F30B1" w14:textId="77777777" w:rsidR="001E0739" w:rsidRDefault="001E0739">
            <w:pPr>
              <w:pStyle w:val="Compact"/>
            </w:pPr>
            <w:proofErr w:type="spellStart"/>
            <w:r>
              <w:t>Seed.dispersion_sd</w:t>
            </w:r>
            <w:proofErr w:type="spellEnd"/>
          </w:p>
        </w:tc>
        <w:tc>
          <w:tcPr>
            <w:tcW w:w="0" w:type="auto"/>
            <w:tcBorders>
              <w:top w:val="nil"/>
              <w:left w:val="nil"/>
              <w:bottom w:val="single" w:sz="2" w:space="0" w:color="auto"/>
              <w:right w:val="nil"/>
            </w:tcBorders>
            <w:vAlign w:val="bottom"/>
            <w:hideMark/>
          </w:tcPr>
          <w:p w14:paraId="6E6BB59D" w14:textId="77777777" w:rsidR="001E0739" w:rsidRDefault="001E0739">
            <w:pPr>
              <w:pStyle w:val="Compact"/>
              <w:jc w:val="right"/>
            </w:pPr>
            <w:r>
              <w:t>kurtosis</w:t>
            </w:r>
          </w:p>
        </w:tc>
        <w:tc>
          <w:tcPr>
            <w:tcW w:w="0" w:type="auto"/>
            <w:tcBorders>
              <w:top w:val="nil"/>
              <w:left w:val="nil"/>
              <w:bottom w:val="single" w:sz="2" w:space="0" w:color="auto"/>
              <w:right w:val="nil"/>
            </w:tcBorders>
            <w:vAlign w:val="bottom"/>
            <w:hideMark/>
          </w:tcPr>
          <w:p w14:paraId="35233488" w14:textId="77777777" w:rsidR="001E0739" w:rsidRDefault="001E0739">
            <w:pPr>
              <w:pStyle w:val="Compact"/>
              <w:jc w:val="right"/>
            </w:pPr>
            <w:proofErr w:type="spellStart"/>
            <w:r>
              <w:t>Max_dispersal</w:t>
            </w:r>
            <w:proofErr w:type="spellEnd"/>
          </w:p>
        </w:tc>
        <w:tc>
          <w:tcPr>
            <w:tcW w:w="0" w:type="auto"/>
            <w:tcBorders>
              <w:top w:val="nil"/>
              <w:left w:val="nil"/>
              <w:bottom w:val="single" w:sz="2" w:space="0" w:color="auto"/>
              <w:right w:val="nil"/>
            </w:tcBorders>
            <w:vAlign w:val="bottom"/>
            <w:hideMark/>
          </w:tcPr>
          <w:p w14:paraId="22A31FD9" w14:textId="77777777" w:rsidR="001E0739" w:rsidRDefault="001E0739">
            <w:pPr>
              <w:pStyle w:val="Compact"/>
            </w:pPr>
            <w:r>
              <w:t>LDD</w:t>
            </w:r>
          </w:p>
        </w:tc>
      </w:tr>
      <w:tr w:rsidR="001E0739" w14:paraId="19CCC16E" w14:textId="77777777" w:rsidTr="001E0739">
        <w:tc>
          <w:tcPr>
            <w:tcW w:w="0" w:type="auto"/>
            <w:hideMark/>
          </w:tcPr>
          <w:p w14:paraId="732DE776" w14:textId="77777777" w:rsidR="001E0739" w:rsidRDefault="001E0739">
            <w:pPr>
              <w:pStyle w:val="Compact"/>
            </w:pPr>
            <w:r>
              <w:t>Null</w:t>
            </w:r>
          </w:p>
        </w:tc>
        <w:tc>
          <w:tcPr>
            <w:tcW w:w="0" w:type="auto"/>
            <w:hideMark/>
          </w:tcPr>
          <w:p w14:paraId="43159174" w14:textId="77777777" w:rsidR="001E0739" w:rsidRDefault="001E0739">
            <w:pPr>
              <w:pStyle w:val="Compact"/>
            </w:pPr>
            <w:r>
              <w:t>183.5 (110)</w:t>
            </w:r>
          </w:p>
        </w:tc>
        <w:tc>
          <w:tcPr>
            <w:tcW w:w="0" w:type="auto"/>
            <w:hideMark/>
          </w:tcPr>
          <w:p w14:paraId="2D79E516" w14:textId="77777777" w:rsidR="001E0739" w:rsidRDefault="001E0739">
            <w:pPr>
              <w:pStyle w:val="Compact"/>
            </w:pPr>
            <w:r>
              <w:t>68.35 (33)</w:t>
            </w:r>
          </w:p>
        </w:tc>
        <w:tc>
          <w:tcPr>
            <w:tcW w:w="0" w:type="auto"/>
            <w:hideMark/>
          </w:tcPr>
          <w:p w14:paraId="38563D95" w14:textId="77777777" w:rsidR="001E0739" w:rsidRDefault="001E0739">
            <w:pPr>
              <w:pStyle w:val="Compact"/>
              <w:jc w:val="right"/>
            </w:pPr>
            <w:r>
              <w:t>4.38</w:t>
            </w:r>
          </w:p>
        </w:tc>
        <w:tc>
          <w:tcPr>
            <w:tcW w:w="0" w:type="auto"/>
            <w:hideMark/>
          </w:tcPr>
          <w:p w14:paraId="5F8546A2" w14:textId="77777777" w:rsidR="001E0739" w:rsidRDefault="001E0739">
            <w:pPr>
              <w:pStyle w:val="Compact"/>
              <w:jc w:val="right"/>
            </w:pPr>
            <w:r>
              <w:t>1248</w:t>
            </w:r>
          </w:p>
        </w:tc>
        <w:tc>
          <w:tcPr>
            <w:tcW w:w="0" w:type="auto"/>
            <w:hideMark/>
          </w:tcPr>
          <w:p w14:paraId="16F395F6" w14:textId="77777777" w:rsidR="001E0739" w:rsidRDefault="001E0739">
            <w:pPr>
              <w:pStyle w:val="Compact"/>
            </w:pPr>
            <w:r>
              <w:t>5.19 (</w:t>
            </w:r>
            <w:proofErr w:type="gramStart"/>
            <w:r>
              <w:t>0.32)%</w:t>
            </w:r>
            <w:proofErr w:type="gramEnd"/>
          </w:p>
        </w:tc>
      </w:tr>
      <w:tr w:rsidR="001E0739" w14:paraId="2358EC22" w14:textId="77777777" w:rsidTr="001E0739">
        <w:tc>
          <w:tcPr>
            <w:tcW w:w="0" w:type="auto"/>
            <w:hideMark/>
          </w:tcPr>
          <w:p w14:paraId="5F25623D" w14:textId="77777777" w:rsidR="001E0739" w:rsidRDefault="001E0739">
            <w:pPr>
              <w:pStyle w:val="Compact"/>
            </w:pPr>
            <w:r>
              <w:t>Individual</w:t>
            </w:r>
          </w:p>
        </w:tc>
        <w:tc>
          <w:tcPr>
            <w:tcW w:w="0" w:type="auto"/>
            <w:hideMark/>
          </w:tcPr>
          <w:p w14:paraId="3836B0BA" w14:textId="77777777" w:rsidR="001E0739" w:rsidRDefault="001E0739">
            <w:pPr>
              <w:pStyle w:val="Compact"/>
            </w:pPr>
            <w:r>
              <w:t>181 (130)</w:t>
            </w:r>
          </w:p>
        </w:tc>
        <w:tc>
          <w:tcPr>
            <w:tcW w:w="0" w:type="auto"/>
            <w:hideMark/>
          </w:tcPr>
          <w:p w14:paraId="25269EFF" w14:textId="77777777" w:rsidR="001E0739" w:rsidRDefault="001E0739">
            <w:pPr>
              <w:pStyle w:val="Compact"/>
            </w:pPr>
            <w:r>
              <w:t>67.26 (41)</w:t>
            </w:r>
          </w:p>
        </w:tc>
        <w:tc>
          <w:tcPr>
            <w:tcW w:w="0" w:type="auto"/>
            <w:hideMark/>
          </w:tcPr>
          <w:p w14:paraId="55AE64CB" w14:textId="77777777" w:rsidR="001E0739" w:rsidRDefault="001E0739">
            <w:pPr>
              <w:pStyle w:val="Compact"/>
              <w:jc w:val="right"/>
            </w:pPr>
            <w:r>
              <w:t>6.77</w:t>
            </w:r>
          </w:p>
        </w:tc>
        <w:tc>
          <w:tcPr>
            <w:tcW w:w="0" w:type="auto"/>
            <w:hideMark/>
          </w:tcPr>
          <w:p w14:paraId="1E5D9684" w14:textId="77777777" w:rsidR="001E0739" w:rsidRDefault="001E0739">
            <w:pPr>
              <w:pStyle w:val="Compact"/>
              <w:jc w:val="right"/>
            </w:pPr>
            <w:r>
              <w:t>1501</w:t>
            </w:r>
          </w:p>
        </w:tc>
        <w:tc>
          <w:tcPr>
            <w:tcW w:w="0" w:type="auto"/>
            <w:hideMark/>
          </w:tcPr>
          <w:p w14:paraId="07640678" w14:textId="77777777" w:rsidR="001E0739" w:rsidRDefault="001E0739">
            <w:pPr>
              <w:pStyle w:val="Compact"/>
            </w:pPr>
            <w:r>
              <w:t>14 (</w:t>
            </w:r>
            <w:proofErr w:type="gramStart"/>
            <w:r>
              <w:t>22)%</w:t>
            </w:r>
            <w:proofErr w:type="gramEnd"/>
          </w:p>
        </w:tc>
      </w:tr>
      <w:tr w:rsidR="001E0739" w14:paraId="06C1A36E" w14:textId="77777777" w:rsidTr="001E0739">
        <w:tc>
          <w:tcPr>
            <w:tcW w:w="0" w:type="auto"/>
            <w:hideMark/>
          </w:tcPr>
          <w:p w14:paraId="25679338" w14:textId="77777777" w:rsidR="001E0739" w:rsidRDefault="001E0739">
            <w:pPr>
              <w:pStyle w:val="Compact"/>
            </w:pPr>
            <w:r>
              <w:t>Family</w:t>
            </w:r>
          </w:p>
        </w:tc>
        <w:tc>
          <w:tcPr>
            <w:tcW w:w="0" w:type="auto"/>
            <w:hideMark/>
          </w:tcPr>
          <w:p w14:paraId="11878E08" w14:textId="77777777" w:rsidR="001E0739" w:rsidRDefault="001E0739">
            <w:pPr>
              <w:pStyle w:val="Compact"/>
            </w:pPr>
            <w:r>
              <w:t>169.2 (110)</w:t>
            </w:r>
          </w:p>
        </w:tc>
        <w:tc>
          <w:tcPr>
            <w:tcW w:w="0" w:type="auto"/>
            <w:hideMark/>
          </w:tcPr>
          <w:p w14:paraId="186095B6" w14:textId="77777777" w:rsidR="001E0739" w:rsidRDefault="001E0739">
            <w:pPr>
              <w:pStyle w:val="Compact"/>
            </w:pPr>
            <w:r>
              <w:t>62.79 (36)</w:t>
            </w:r>
          </w:p>
        </w:tc>
        <w:tc>
          <w:tcPr>
            <w:tcW w:w="0" w:type="auto"/>
            <w:hideMark/>
          </w:tcPr>
          <w:p w14:paraId="4C5C2190" w14:textId="77777777" w:rsidR="001E0739" w:rsidRDefault="001E0739">
            <w:pPr>
              <w:pStyle w:val="Compact"/>
              <w:jc w:val="right"/>
            </w:pPr>
            <w:r>
              <w:t>6.24</w:t>
            </w:r>
          </w:p>
        </w:tc>
        <w:tc>
          <w:tcPr>
            <w:tcW w:w="0" w:type="auto"/>
            <w:hideMark/>
          </w:tcPr>
          <w:p w14:paraId="05805EDE" w14:textId="77777777" w:rsidR="001E0739" w:rsidRDefault="001E0739">
            <w:pPr>
              <w:pStyle w:val="Compact"/>
              <w:jc w:val="right"/>
            </w:pPr>
            <w:r>
              <w:t>1371</w:t>
            </w:r>
          </w:p>
        </w:tc>
        <w:tc>
          <w:tcPr>
            <w:tcW w:w="0" w:type="auto"/>
            <w:hideMark/>
          </w:tcPr>
          <w:p w14:paraId="28C41E0D" w14:textId="77777777" w:rsidR="001E0739" w:rsidRDefault="001E0739">
            <w:pPr>
              <w:pStyle w:val="Compact"/>
            </w:pPr>
            <w:r>
              <w:t>7.68 (</w:t>
            </w:r>
            <w:proofErr w:type="gramStart"/>
            <w:r>
              <w:t>13)%</w:t>
            </w:r>
            <w:proofErr w:type="gramEnd"/>
          </w:p>
        </w:tc>
      </w:tr>
    </w:tbl>
    <w:p w14:paraId="4267878B" w14:textId="77777777" w:rsidR="00EE089E" w:rsidRDefault="00EE089E" w:rsidP="001E0739">
      <w:pPr>
        <w:pStyle w:val="NoSpacing"/>
      </w:pPr>
      <w:bookmarkStart w:id="149" w:name="X8c972d0e46c07693a3cafd3be063002c700ecf6"/>
    </w:p>
    <w:p w14:paraId="30B8BCDB" w14:textId="77777777" w:rsidR="00EE089E" w:rsidRDefault="00EE089E" w:rsidP="001E0739">
      <w:pPr>
        <w:pStyle w:val="NoSpacing"/>
      </w:pPr>
    </w:p>
    <w:p w14:paraId="2A9E8206" w14:textId="45CBA654" w:rsidR="001E0739" w:rsidRDefault="001E0739" w:rsidP="001E0739">
      <w:pPr>
        <w:pStyle w:val="NoSpacing"/>
      </w:pPr>
      <w:r>
        <w:t>Table 2. Parameter estimates for seed dispersal kernels on each of the simulation models using a Weibull distribution to characterize the kernel. Parameter values are reported with their standard deviations in parentheses.</w:t>
      </w:r>
      <w:bookmarkEnd w:id="149"/>
    </w:p>
    <w:tbl>
      <w:tblPr>
        <w:tblStyle w:val="Table"/>
        <w:tblW w:w="0" w:type="pct"/>
        <w:tblLook w:val="07E0" w:firstRow="1" w:lastRow="1" w:firstColumn="1" w:lastColumn="1" w:noHBand="1" w:noVBand="1"/>
      </w:tblPr>
      <w:tblGrid>
        <w:gridCol w:w="1620"/>
        <w:gridCol w:w="1511"/>
      </w:tblGrid>
      <w:tr w:rsidR="001E0739" w14:paraId="2AFF3938" w14:textId="77777777" w:rsidTr="001E0739">
        <w:tc>
          <w:tcPr>
            <w:tcW w:w="0" w:type="auto"/>
            <w:tcBorders>
              <w:top w:val="nil"/>
              <w:left w:val="nil"/>
              <w:bottom w:val="single" w:sz="2" w:space="0" w:color="auto"/>
              <w:right w:val="nil"/>
            </w:tcBorders>
            <w:vAlign w:val="bottom"/>
            <w:hideMark/>
          </w:tcPr>
          <w:p w14:paraId="1DEEEF75" w14:textId="77777777" w:rsidR="001E0739" w:rsidRDefault="001E0739">
            <w:pPr>
              <w:pStyle w:val="Compact"/>
            </w:pPr>
            <w:proofErr w:type="spellStart"/>
            <w:r>
              <w:t>Weibull_Shape</w:t>
            </w:r>
            <w:proofErr w:type="spellEnd"/>
          </w:p>
        </w:tc>
        <w:tc>
          <w:tcPr>
            <w:tcW w:w="0" w:type="auto"/>
            <w:tcBorders>
              <w:top w:val="nil"/>
              <w:left w:val="nil"/>
              <w:bottom w:val="single" w:sz="2" w:space="0" w:color="auto"/>
              <w:right w:val="nil"/>
            </w:tcBorders>
            <w:vAlign w:val="bottom"/>
            <w:hideMark/>
          </w:tcPr>
          <w:p w14:paraId="726515B8" w14:textId="77777777" w:rsidR="001E0739" w:rsidRDefault="001E0739">
            <w:pPr>
              <w:pStyle w:val="Compact"/>
            </w:pPr>
            <w:proofErr w:type="spellStart"/>
            <w:r>
              <w:t>Weibull_Scale</w:t>
            </w:r>
            <w:proofErr w:type="spellEnd"/>
          </w:p>
        </w:tc>
      </w:tr>
      <w:tr w:rsidR="001E0739" w14:paraId="67483DD3" w14:textId="77777777" w:rsidTr="001E0739">
        <w:tc>
          <w:tcPr>
            <w:tcW w:w="0" w:type="auto"/>
            <w:hideMark/>
          </w:tcPr>
          <w:p w14:paraId="1C42D91C" w14:textId="77777777" w:rsidR="001E0739" w:rsidRDefault="001E0739">
            <w:pPr>
              <w:pStyle w:val="Compact"/>
            </w:pPr>
            <w:r>
              <w:t>1.801 (0.0018)</w:t>
            </w:r>
          </w:p>
        </w:tc>
        <w:tc>
          <w:tcPr>
            <w:tcW w:w="0" w:type="auto"/>
            <w:hideMark/>
          </w:tcPr>
          <w:p w14:paraId="4B8FD0C0" w14:textId="77777777" w:rsidR="001E0739" w:rsidRDefault="001E0739">
            <w:pPr>
              <w:pStyle w:val="Compact"/>
            </w:pPr>
            <w:r>
              <w:t>206.7 (0.16)</w:t>
            </w:r>
          </w:p>
        </w:tc>
      </w:tr>
      <w:tr w:rsidR="001E0739" w14:paraId="7FDCA812" w14:textId="77777777" w:rsidTr="001E0739">
        <w:tc>
          <w:tcPr>
            <w:tcW w:w="0" w:type="auto"/>
            <w:hideMark/>
          </w:tcPr>
          <w:p w14:paraId="5978ACF4" w14:textId="77777777" w:rsidR="001E0739" w:rsidRDefault="001E0739">
            <w:pPr>
              <w:pStyle w:val="Compact"/>
            </w:pPr>
            <w:r>
              <w:t>1.525 (0.0015)</w:t>
            </w:r>
          </w:p>
        </w:tc>
        <w:tc>
          <w:tcPr>
            <w:tcW w:w="0" w:type="auto"/>
            <w:hideMark/>
          </w:tcPr>
          <w:p w14:paraId="058FFCAA" w14:textId="77777777" w:rsidR="001E0739" w:rsidRDefault="001E0739">
            <w:pPr>
              <w:pStyle w:val="Compact"/>
            </w:pPr>
            <w:r>
              <w:t>201.8 (0.18)</w:t>
            </w:r>
          </w:p>
        </w:tc>
      </w:tr>
      <w:tr w:rsidR="001E0739" w14:paraId="4F66DB35" w14:textId="77777777" w:rsidTr="001E0739">
        <w:tc>
          <w:tcPr>
            <w:tcW w:w="0" w:type="auto"/>
            <w:hideMark/>
          </w:tcPr>
          <w:p w14:paraId="4F28C215" w14:textId="77777777" w:rsidR="001E0739" w:rsidRDefault="001E0739">
            <w:pPr>
              <w:pStyle w:val="Compact"/>
            </w:pPr>
            <w:r>
              <w:t>1.586 (0.002)</w:t>
            </w:r>
          </w:p>
        </w:tc>
        <w:tc>
          <w:tcPr>
            <w:tcW w:w="0" w:type="auto"/>
            <w:hideMark/>
          </w:tcPr>
          <w:p w14:paraId="69AA9018" w14:textId="77777777" w:rsidR="001E0739" w:rsidRDefault="001E0739">
            <w:pPr>
              <w:pStyle w:val="Compact"/>
            </w:pPr>
            <w:r>
              <w:t>189.2 (0.21)</w:t>
            </w:r>
          </w:p>
        </w:tc>
      </w:tr>
    </w:tbl>
    <w:p w14:paraId="4E26DF3B" w14:textId="77777777" w:rsidR="00EE089E" w:rsidRDefault="00EE089E" w:rsidP="00EE089E">
      <w:pPr>
        <w:pStyle w:val="NoSpacing"/>
      </w:pPr>
      <w:bookmarkStart w:id="150" w:name="X53ea02d7a1b401b242b158a48b5ea8f2655084f"/>
    </w:p>
    <w:p w14:paraId="1ADC8DCD" w14:textId="77777777" w:rsidR="00EE089E" w:rsidRDefault="00EE089E">
      <w:pPr>
        <w:spacing w:line="259" w:lineRule="auto"/>
      </w:pPr>
      <w:r>
        <w:br w:type="page"/>
      </w:r>
    </w:p>
    <w:p w14:paraId="37F46F13" w14:textId="444EB758" w:rsidR="001E0739" w:rsidRDefault="001E0739" w:rsidP="00EE089E">
      <w:pPr>
        <w:pStyle w:val="NoSpacing"/>
        <w:rPr>
          <w:rFonts w:asciiTheme="majorHAnsi" w:hAnsiTheme="majorHAnsi" w:cstheme="majorBidi"/>
        </w:rPr>
      </w:pPr>
      <w:r>
        <w:lastRenderedPageBreak/>
        <w:t>Figure 5. Kernels produced from Weibull functions using the estimated parameters for each of the simulated models. Inset shows a zoom to the tail of the distribution emphasizing the variation in long-distance dispersal events described by each of the models. Red line is used for reference as the original 500m threshold to describe long-distance dispersal events in previous studies. We observe fatter tails for the model with individual variation in animal movement, followed by family level variation, and a thinner tail for the null simulation model with no variation in animal movement.</w:t>
      </w:r>
      <w:bookmarkEnd w:id="150"/>
    </w:p>
    <w:p w14:paraId="3755F82E" w14:textId="70E610A3" w:rsidR="001E0739" w:rsidRDefault="001E0739" w:rsidP="001E0739">
      <w:pPr>
        <w:pStyle w:val="FirstParagraph"/>
      </w:pPr>
      <w:r>
        <w:rPr>
          <w:noProof/>
        </w:rPr>
        <w:drawing>
          <wp:inline distT="0" distB="0" distL="0" distR="0" wp14:anchorId="63624F6B" wp14:editId="1A4C0199">
            <wp:extent cx="4619625" cy="3694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10276276" w14:textId="77777777" w:rsidR="00EE089E" w:rsidRDefault="00EE089E">
      <w:pPr>
        <w:spacing w:line="259" w:lineRule="auto"/>
        <w:rPr>
          <w:rFonts w:asciiTheme="majorHAnsi" w:eastAsiaTheme="majorEastAsia" w:hAnsiTheme="majorHAnsi" w:cstheme="majorBidi"/>
          <w:caps/>
        </w:rPr>
      </w:pPr>
      <w:bookmarkStart w:id="151" w:name="X41135e2074501b1e2ddba721babb3c9abfc7b25"/>
      <w:r>
        <w:br w:type="page"/>
      </w:r>
    </w:p>
    <w:p w14:paraId="519576D8" w14:textId="5C1441A6" w:rsidR="001E0739" w:rsidRDefault="001E0739" w:rsidP="00EE089E">
      <w:pPr>
        <w:pStyle w:val="NoSpacing"/>
      </w:pPr>
      <w:r>
        <w:lastRenderedPageBreak/>
        <w:t xml:space="preserve">Table 3. Threshold values and parameter estimates for generalized Pareto distribution </w:t>
      </w:r>
      <w:proofErr w:type="gramStart"/>
      <w:r>
        <w:t>fits, and</w:t>
      </w:r>
      <w:proofErr w:type="gramEnd"/>
      <w:r>
        <w:t xml:space="preserve"> associated standard error for parameter estimates.</w:t>
      </w:r>
      <w:bookmarkEnd w:id="151"/>
    </w:p>
    <w:tbl>
      <w:tblPr>
        <w:tblStyle w:val="Table"/>
        <w:tblW w:w="0" w:type="pct"/>
        <w:tblLook w:val="07E0" w:firstRow="1" w:lastRow="1" w:firstColumn="1" w:lastColumn="1" w:noHBand="1" w:noVBand="1"/>
      </w:tblPr>
      <w:tblGrid>
        <w:gridCol w:w="1176"/>
        <w:gridCol w:w="1378"/>
        <w:gridCol w:w="1938"/>
        <w:gridCol w:w="1181"/>
      </w:tblGrid>
      <w:tr w:rsidR="001E0739" w14:paraId="073BD8B2" w14:textId="77777777" w:rsidTr="001E0739">
        <w:tc>
          <w:tcPr>
            <w:tcW w:w="0" w:type="auto"/>
            <w:tcBorders>
              <w:top w:val="nil"/>
              <w:left w:val="nil"/>
              <w:bottom w:val="single" w:sz="2" w:space="0" w:color="auto"/>
              <w:right w:val="nil"/>
            </w:tcBorders>
            <w:vAlign w:val="bottom"/>
            <w:hideMark/>
          </w:tcPr>
          <w:p w14:paraId="6DFD139C" w14:textId="77777777" w:rsidR="001E0739" w:rsidRDefault="001E0739">
            <w:pPr>
              <w:pStyle w:val="Compact"/>
            </w:pPr>
            <w:r>
              <w:t>Model</w:t>
            </w:r>
          </w:p>
        </w:tc>
        <w:tc>
          <w:tcPr>
            <w:tcW w:w="0" w:type="auto"/>
            <w:tcBorders>
              <w:top w:val="nil"/>
              <w:left w:val="nil"/>
              <w:bottom w:val="single" w:sz="2" w:space="0" w:color="auto"/>
              <w:right w:val="nil"/>
            </w:tcBorders>
            <w:vAlign w:val="bottom"/>
            <w:hideMark/>
          </w:tcPr>
          <w:p w14:paraId="20E62B07" w14:textId="77777777" w:rsidR="001E0739" w:rsidRDefault="001E0739">
            <w:pPr>
              <w:pStyle w:val="Compact"/>
            </w:pPr>
            <w:r>
              <w:t>Scale</w:t>
            </w:r>
          </w:p>
        </w:tc>
        <w:tc>
          <w:tcPr>
            <w:tcW w:w="0" w:type="auto"/>
            <w:tcBorders>
              <w:top w:val="nil"/>
              <w:left w:val="nil"/>
              <w:bottom w:val="single" w:sz="2" w:space="0" w:color="auto"/>
              <w:right w:val="nil"/>
            </w:tcBorders>
            <w:vAlign w:val="bottom"/>
            <w:hideMark/>
          </w:tcPr>
          <w:p w14:paraId="390D7FFD" w14:textId="77777777" w:rsidR="001E0739" w:rsidRDefault="001E0739">
            <w:pPr>
              <w:pStyle w:val="Compact"/>
            </w:pPr>
            <w:r>
              <w:t>Shape</w:t>
            </w:r>
          </w:p>
        </w:tc>
        <w:tc>
          <w:tcPr>
            <w:tcW w:w="0" w:type="auto"/>
            <w:tcBorders>
              <w:top w:val="nil"/>
              <w:left w:val="nil"/>
              <w:bottom w:val="single" w:sz="2" w:space="0" w:color="auto"/>
              <w:right w:val="nil"/>
            </w:tcBorders>
            <w:vAlign w:val="bottom"/>
            <w:hideMark/>
          </w:tcPr>
          <w:p w14:paraId="55F3DB95" w14:textId="77777777" w:rsidR="001E0739" w:rsidRDefault="001E0739">
            <w:pPr>
              <w:pStyle w:val="Compact"/>
              <w:jc w:val="right"/>
            </w:pPr>
            <w:r>
              <w:t>Threshold</w:t>
            </w:r>
          </w:p>
        </w:tc>
      </w:tr>
      <w:tr w:rsidR="001E0739" w14:paraId="7ACCB9FA" w14:textId="77777777" w:rsidTr="001E0739">
        <w:tc>
          <w:tcPr>
            <w:tcW w:w="0" w:type="auto"/>
            <w:hideMark/>
          </w:tcPr>
          <w:p w14:paraId="1DF4D7EB" w14:textId="77777777" w:rsidR="001E0739" w:rsidRDefault="001E0739">
            <w:pPr>
              <w:pStyle w:val="Compact"/>
            </w:pPr>
            <w:r>
              <w:t>Null</w:t>
            </w:r>
          </w:p>
        </w:tc>
        <w:tc>
          <w:tcPr>
            <w:tcW w:w="0" w:type="auto"/>
            <w:hideMark/>
          </w:tcPr>
          <w:p w14:paraId="550C0F23" w14:textId="77777777" w:rsidR="001E0739" w:rsidRDefault="001E0739">
            <w:pPr>
              <w:pStyle w:val="Compact"/>
            </w:pPr>
            <w:r>
              <w:t>106.6 ± 0.15</w:t>
            </w:r>
          </w:p>
        </w:tc>
        <w:tc>
          <w:tcPr>
            <w:tcW w:w="0" w:type="auto"/>
            <w:hideMark/>
          </w:tcPr>
          <w:p w14:paraId="4AAD9778" w14:textId="77777777" w:rsidR="001E0739" w:rsidRDefault="001E0739">
            <w:pPr>
              <w:pStyle w:val="Compact"/>
            </w:pPr>
            <w:r>
              <w:t>-0.09877 ± 2e-08</w:t>
            </w:r>
          </w:p>
        </w:tc>
        <w:tc>
          <w:tcPr>
            <w:tcW w:w="0" w:type="auto"/>
            <w:hideMark/>
          </w:tcPr>
          <w:p w14:paraId="0098A3B3" w14:textId="77777777" w:rsidR="001E0739" w:rsidRDefault="001E0739">
            <w:pPr>
              <w:pStyle w:val="Compact"/>
              <w:jc w:val="right"/>
            </w:pPr>
            <w:r>
              <w:t>177</w:t>
            </w:r>
          </w:p>
        </w:tc>
      </w:tr>
      <w:tr w:rsidR="001E0739" w14:paraId="2B2E6842" w14:textId="77777777" w:rsidTr="001E0739">
        <w:tc>
          <w:tcPr>
            <w:tcW w:w="0" w:type="auto"/>
            <w:hideMark/>
          </w:tcPr>
          <w:p w14:paraId="1B07B59E" w14:textId="77777777" w:rsidR="001E0739" w:rsidRDefault="001E0739">
            <w:pPr>
              <w:pStyle w:val="Compact"/>
            </w:pPr>
            <w:r>
              <w:t>Individual</w:t>
            </w:r>
          </w:p>
        </w:tc>
        <w:tc>
          <w:tcPr>
            <w:tcW w:w="0" w:type="auto"/>
            <w:hideMark/>
          </w:tcPr>
          <w:p w14:paraId="11CF2EEA" w14:textId="77777777" w:rsidR="001E0739" w:rsidRDefault="001E0739">
            <w:pPr>
              <w:pStyle w:val="Compact"/>
            </w:pPr>
            <w:r>
              <w:t>118.6 ± 0.38</w:t>
            </w:r>
          </w:p>
        </w:tc>
        <w:tc>
          <w:tcPr>
            <w:tcW w:w="0" w:type="auto"/>
            <w:hideMark/>
          </w:tcPr>
          <w:p w14:paraId="5447898B" w14:textId="77777777" w:rsidR="001E0739" w:rsidRDefault="001E0739">
            <w:pPr>
              <w:pStyle w:val="Compact"/>
            </w:pPr>
            <w:r>
              <w:t>-0.02192 ± 0.0022</w:t>
            </w:r>
          </w:p>
        </w:tc>
        <w:tc>
          <w:tcPr>
            <w:tcW w:w="0" w:type="auto"/>
            <w:hideMark/>
          </w:tcPr>
          <w:p w14:paraId="57747EB9" w14:textId="77777777" w:rsidR="001E0739" w:rsidRDefault="001E0739">
            <w:pPr>
              <w:pStyle w:val="Compact"/>
              <w:jc w:val="right"/>
            </w:pPr>
            <w:r>
              <w:t>212</w:t>
            </w:r>
          </w:p>
        </w:tc>
      </w:tr>
      <w:tr w:rsidR="001E0739" w14:paraId="5BE84345" w14:textId="77777777" w:rsidTr="001E0739">
        <w:tc>
          <w:tcPr>
            <w:tcW w:w="0" w:type="auto"/>
            <w:hideMark/>
          </w:tcPr>
          <w:p w14:paraId="2E6278C8" w14:textId="77777777" w:rsidR="001E0739" w:rsidRDefault="001E0739">
            <w:pPr>
              <w:pStyle w:val="Compact"/>
            </w:pPr>
            <w:r>
              <w:t>Family</w:t>
            </w:r>
          </w:p>
        </w:tc>
        <w:tc>
          <w:tcPr>
            <w:tcW w:w="0" w:type="auto"/>
            <w:hideMark/>
          </w:tcPr>
          <w:p w14:paraId="12C04B1A" w14:textId="77777777" w:rsidR="001E0739" w:rsidRDefault="001E0739">
            <w:pPr>
              <w:pStyle w:val="Compact"/>
            </w:pPr>
            <w:r>
              <w:t>106.7 ± 0.43</w:t>
            </w:r>
          </w:p>
        </w:tc>
        <w:tc>
          <w:tcPr>
            <w:tcW w:w="0" w:type="auto"/>
            <w:hideMark/>
          </w:tcPr>
          <w:p w14:paraId="760DF1FE" w14:textId="77777777" w:rsidR="001E0739" w:rsidRDefault="001E0739">
            <w:pPr>
              <w:pStyle w:val="Compact"/>
            </w:pPr>
            <w:r>
              <w:t>-0.03864 ± 0.0027</w:t>
            </w:r>
          </w:p>
        </w:tc>
        <w:tc>
          <w:tcPr>
            <w:tcW w:w="0" w:type="auto"/>
            <w:hideMark/>
          </w:tcPr>
          <w:p w14:paraId="10099D67" w14:textId="77777777" w:rsidR="001E0739" w:rsidRDefault="001E0739">
            <w:pPr>
              <w:pStyle w:val="Compact"/>
              <w:jc w:val="right"/>
            </w:pPr>
            <w:r>
              <w:t>194</w:t>
            </w:r>
          </w:p>
        </w:tc>
      </w:tr>
    </w:tbl>
    <w:p w14:paraId="10AEAF58" w14:textId="77777777" w:rsidR="00EE089E" w:rsidRDefault="00EE089E" w:rsidP="001E0739">
      <w:pPr>
        <w:pStyle w:val="Heading4"/>
      </w:pPr>
      <w:bookmarkStart w:id="152" w:name="figure-6."/>
    </w:p>
    <w:p w14:paraId="70043D61" w14:textId="77777777" w:rsidR="00EE089E" w:rsidRDefault="00EE089E">
      <w:pPr>
        <w:spacing w:line="259" w:lineRule="auto"/>
        <w:rPr>
          <w:rFonts w:asciiTheme="majorHAnsi" w:eastAsiaTheme="majorEastAsia" w:hAnsiTheme="majorHAnsi" w:cstheme="majorBidi"/>
          <w:caps/>
        </w:rPr>
      </w:pPr>
      <w:r>
        <w:br w:type="page"/>
      </w:r>
    </w:p>
    <w:p w14:paraId="78699983" w14:textId="18898D73" w:rsidR="001E0739" w:rsidRDefault="001E0739" w:rsidP="001E0739">
      <w:pPr>
        <w:pStyle w:val="Heading4"/>
      </w:pPr>
      <w:r>
        <w:lastRenderedPageBreak/>
        <w:t>Figure 6.</w:t>
      </w:r>
      <w:bookmarkEnd w:id="152"/>
    </w:p>
    <w:p w14:paraId="06332291" w14:textId="3B0E00FF" w:rsidR="001E0739" w:rsidRDefault="001E0739" w:rsidP="001E0739">
      <w:pPr>
        <w:pStyle w:val="FirstParagraph"/>
      </w:pPr>
      <w:r>
        <w:rPr>
          <w:noProof/>
        </w:rPr>
        <w:drawing>
          <wp:inline distT="0" distB="0" distL="0" distR="0" wp14:anchorId="4D8DAF1C" wp14:editId="3FFBD458">
            <wp:extent cx="5333365" cy="266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3365" cy="2666365"/>
                    </a:xfrm>
                    <a:prstGeom prst="rect">
                      <a:avLst/>
                    </a:prstGeom>
                    <a:noFill/>
                    <a:ln>
                      <a:noFill/>
                    </a:ln>
                  </pic:spPr>
                </pic:pic>
              </a:graphicData>
            </a:graphic>
          </wp:inline>
        </w:drawing>
      </w:r>
    </w:p>
    <w:p w14:paraId="2BFD90D2" w14:textId="77777777" w:rsidR="00EE089E" w:rsidRDefault="00EE089E" w:rsidP="00EE089E">
      <w:pPr>
        <w:pStyle w:val="NoSpacing"/>
      </w:pPr>
      <w:bookmarkStart w:id="153" w:name="X111b982a1f5e06823b99d4d2d42a0a0f11ea1f0"/>
    </w:p>
    <w:p w14:paraId="72C1BE68" w14:textId="5453C01A" w:rsidR="001E0739" w:rsidRDefault="001E0739" w:rsidP="00EE089E">
      <w:pPr>
        <w:pStyle w:val="NoSpacing"/>
      </w:pPr>
      <w:r>
        <w:t>Table 4. Probability of long-distance dispersal events for the three models following a generalized Pareto distribution.</w:t>
      </w:r>
      <w:bookmarkEnd w:id="153"/>
    </w:p>
    <w:tbl>
      <w:tblPr>
        <w:tblStyle w:val="Table"/>
        <w:tblW w:w="0" w:type="pct"/>
        <w:tblLook w:val="07E0" w:firstRow="1" w:lastRow="1" w:firstColumn="1" w:lastColumn="1" w:noHBand="1" w:noVBand="1"/>
      </w:tblPr>
      <w:tblGrid>
        <w:gridCol w:w="1176"/>
        <w:gridCol w:w="1236"/>
        <w:gridCol w:w="1236"/>
        <w:gridCol w:w="1051"/>
        <w:gridCol w:w="978"/>
        <w:gridCol w:w="978"/>
        <w:gridCol w:w="811"/>
        <w:gridCol w:w="704"/>
      </w:tblGrid>
      <w:tr w:rsidR="001E0739" w14:paraId="75E361EA" w14:textId="77777777" w:rsidTr="001E0739">
        <w:tc>
          <w:tcPr>
            <w:tcW w:w="0" w:type="auto"/>
            <w:tcBorders>
              <w:top w:val="nil"/>
              <w:left w:val="nil"/>
              <w:bottom w:val="single" w:sz="2" w:space="0" w:color="auto"/>
              <w:right w:val="nil"/>
            </w:tcBorders>
            <w:vAlign w:val="bottom"/>
          </w:tcPr>
          <w:p w14:paraId="0DB2A2A8" w14:textId="77777777" w:rsidR="001E0739" w:rsidRDefault="001E0739"/>
        </w:tc>
        <w:tc>
          <w:tcPr>
            <w:tcW w:w="0" w:type="auto"/>
            <w:tcBorders>
              <w:top w:val="nil"/>
              <w:left w:val="nil"/>
              <w:bottom w:val="single" w:sz="2" w:space="0" w:color="auto"/>
              <w:right w:val="nil"/>
            </w:tcBorders>
            <w:vAlign w:val="bottom"/>
            <w:hideMark/>
          </w:tcPr>
          <w:p w14:paraId="1916B8B6" w14:textId="77777777" w:rsidR="001E0739" w:rsidRDefault="001E0739">
            <w:pPr>
              <w:pStyle w:val="Compact"/>
              <w:jc w:val="right"/>
            </w:pPr>
            <w:r>
              <w:t>250</w:t>
            </w:r>
          </w:p>
        </w:tc>
        <w:tc>
          <w:tcPr>
            <w:tcW w:w="0" w:type="auto"/>
            <w:tcBorders>
              <w:top w:val="nil"/>
              <w:left w:val="nil"/>
              <w:bottom w:val="single" w:sz="2" w:space="0" w:color="auto"/>
              <w:right w:val="nil"/>
            </w:tcBorders>
            <w:vAlign w:val="bottom"/>
            <w:hideMark/>
          </w:tcPr>
          <w:p w14:paraId="17B8E201" w14:textId="77777777" w:rsidR="001E0739" w:rsidRDefault="001E0739">
            <w:pPr>
              <w:pStyle w:val="Compact"/>
              <w:jc w:val="right"/>
            </w:pPr>
            <w:r>
              <w:t>500</w:t>
            </w:r>
          </w:p>
        </w:tc>
        <w:tc>
          <w:tcPr>
            <w:tcW w:w="0" w:type="auto"/>
            <w:tcBorders>
              <w:top w:val="nil"/>
              <w:left w:val="nil"/>
              <w:bottom w:val="single" w:sz="2" w:space="0" w:color="auto"/>
              <w:right w:val="nil"/>
            </w:tcBorders>
            <w:vAlign w:val="bottom"/>
            <w:hideMark/>
          </w:tcPr>
          <w:p w14:paraId="2AC30992" w14:textId="77777777" w:rsidR="001E0739" w:rsidRDefault="001E0739">
            <w:pPr>
              <w:pStyle w:val="Compact"/>
              <w:jc w:val="right"/>
            </w:pPr>
            <w:r>
              <w:t>1000</w:t>
            </w:r>
          </w:p>
        </w:tc>
        <w:tc>
          <w:tcPr>
            <w:tcW w:w="0" w:type="auto"/>
            <w:tcBorders>
              <w:top w:val="nil"/>
              <w:left w:val="nil"/>
              <w:bottom w:val="single" w:sz="2" w:space="0" w:color="auto"/>
              <w:right w:val="nil"/>
            </w:tcBorders>
            <w:vAlign w:val="bottom"/>
            <w:hideMark/>
          </w:tcPr>
          <w:p w14:paraId="1752EB47" w14:textId="77777777" w:rsidR="001E0739" w:rsidRDefault="001E0739">
            <w:pPr>
              <w:pStyle w:val="Compact"/>
              <w:jc w:val="right"/>
            </w:pPr>
            <w:r>
              <w:t>1250</w:t>
            </w:r>
          </w:p>
        </w:tc>
        <w:tc>
          <w:tcPr>
            <w:tcW w:w="0" w:type="auto"/>
            <w:tcBorders>
              <w:top w:val="nil"/>
              <w:left w:val="nil"/>
              <w:bottom w:val="single" w:sz="2" w:space="0" w:color="auto"/>
              <w:right w:val="nil"/>
            </w:tcBorders>
            <w:vAlign w:val="bottom"/>
            <w:hideMark/>
          </w:tcPr>
          <w:p w14:paraId="6318AFF9" w14:textId="77777777" w:rsidR="001E0739" w:rsidRDefault="001E0739">
            <w:pPr>
              <w:pStyle w:val="Compact"/>
              <w:jc w:val="right"/>
            </w:pPr>
            <w:r>
              <w:t>1500</w:t>
            </w:r>
          </w:p>
        </w:tc>
        <w:tc>
          <w:tcPr>
            <w:tcW w:w="0" w:type="auto"/>
            <w:tcBorders>
              <w:top w:val="nil"/>
              <w:left w:val="nil"/>
              <w:bottom w:val="single" w:sz="2" w:space="0" w:color="auto"/>
              <w:right w:val="nil"/>
            </w:tcBorders>
            <w:vAlign w:val="bottom"/>
            <w:hideMark/>
          </w:tcPr>
          <w:p w14:paraId="4523D19A" w14:textId="77777777" w:rsidR="001E0739" w:rsidRDefault="001E0739">
            <w:pPr>
              <w:pStyle w:val="Compact"/>
              <w:jc w:val="right"/>
            </w:pPr>
            <w:r>
              <w:t>1750</w:t>
            </w:r>
          </w:p>
        </w:tc>
        <w:tc>
          <w:tcPr>
            <w:tcW w:w="0" w:type="auto"/>
            <w:tcBorders>
              <w:top w:val="nil"/>
              <w:left w:val="nil"/>
              <w:bottom w:val="single" w:sz="2" w:space="0" w:color="auto"/>
              <w:right w:val="nil"/>
            </w:tcBorders>
            <w:vAlign w:val="bottom"/>
            <w:hideMark/>
          </w:tcPr>
          <w:p w14:paraId="0A2CDB3D" w14:textId="77777777" w:rsidR="001E0739" w:rsidRDefault="001E0739">
            <w:pPr>
              <w:pStyle w:val="Compact"/>
              <w:jc w:val="right"/>
            </w:pPr>
            <w:r>
              <w:t>2000</w:t>
            </w:r>
          </w:p>
        </w:tc>
      </w:tr>
      <w:tr w:rsidR="001E0739" w14:paraId="69519550" w14:textId="77777777" w:rsidTr="001E0739">
        <w:tc>
          <w:tcPr>
            <w:tcW w:w="0" w:type="auto"/>
            <w:hideMark/>
          </w:tcPr>
          <w:p w14:paraId="2F303509" w14:textId="77777777" w:rsidR="001E0739" w:rsidRDefault="001E0739">
            <w:pPr>
              <w:pStyle w:val="Compact"/>
            </w:pPr>
            <w:r>
              <w:t>Null</w:t>
            </w:r>
          </w:p>
        </w:tc>
        <w:tc>
          <w:tcPr>
            <w:tcW w:w="0" w:type="auto"/>
            <w:hideMark/>
          </w:tcPr>
          <w:p w14:paraId="676F6AD1" w14:textId="77777777" w:rsidR="001E0739" w:rsidRDefault="001E0739">
            <w:pPr>
              <w:pStyle w:val="Compact"/>
              <w:jc w:val="right"/>
            </w:pPr>
            <w:r>
              <w:t>0.4921557</w:t>
            </w:r>
          </w:p>
        </w:tc>
        <w:tc>
          <w:tcPr>
            <w:tcW w:w="0" w:type="auto"/>
            <w:hideMark/>
          </w:tcPr>
          <w:p w14:paraId="3861B7E2" w14:textId="77777777" w:rsidR="001E0739" w:rsidRDefault="001E0739">
            <w:pPr>
              <w:pStyle w:val="Compact"/>
              <w:jc w:val="right"/>
            </w:pPr>
            <w:r>
              <w:t>0.0273207</w:t>
            </w:r>
          </w:p>
        </w:tc>
        <w:tc>
          <w:tcPr>
            <w:tcW w:w="0" w:type="auto"/>
            <w:hideMark/>
          </w:tcPr>
          <w:p w14:paraId="17D8186B" w14:textId="77777777" w:rsidR="001E0739" w:rsidRDefault="001E0739">
            <w:pPr>
              <w:pStyle w:val="Compact"/>
              <w:jc w:val="right"/>
            </w:pPr>
            <w:r>
              <w:t>5.00e-07</w:t>
            </w:r>
          </w:p>
        </w:tc>
        <w:tc>
          <w:tcPr>
            <w:tcW w:w="0" w:type="auto"/>
            <w:hideMark/>
          </w:tcPr>
          <w:p w14:paraId="582D8701" w14:textId="77777777" w:rsidR="001E0739" w:rsidRDefault="001E0739">
            <w:pPr>
              <w:pStyle w:val="Compact"/>
              <w:jc w:val="right"/>
            </w:pPr>
            <w:r>
              <w:t>0.0e+00</w:t>
            </w:r>
          </w:p>
        </w:tc>
        <w:tc>
          <w:tcPr>
            <w:tcW w:w="0" w:type="auto"/>
            <w:hideMark/>
          </w:tcPr>
          <w:p w14:paraId="65A10BCD" w14:textId="77777777" w:rsidR="001E0739" w:rsidRDefault="001E0739">
            <w:pPr>
              <w:pStyle w:val="Compact"/>
              <w:jc w:val="right"/>
            </w:pPr>
            <w:r>
              <w:t>0.0e+00</w:t>
            </w:r>
          </w:p>
        </w:tc>
        <w:tc>
          <w:tcPr>
            <w:tcW w:w="0" w:type="auto"/>
            <w:hideMark/>
          </w:tcPr>
          <w:p w14:paraId="6E4E9A86" w14:textId="77777777" w:rsidR="001E0739" w:rsidRDefault="001E0739">
            <w:pPr>
              <w:pStyle w:val="Compact"/>
              <w:jc w:val="right"/>
            </w:pPr>
            <w:r>
              <w:t>0e+00</w:t>
            </w:r>
          </w:p>
        </w:tc>
        <w:tc>
          <w:tcPr>
            <w:tcW w:w="0" w:type="auto"/>
            <w:hideMark/>
          </w:tcPr>
          <w:p w14:paraId="588B0BD3" w14:textId="77777777" w:rsidR="001E0739" w:rsidRDefault="001E0739">
            <w:pPr>
              <w:pStyle w:val="Compact"/>
              <w:jc w:val="right"/>
            </w:pPr>
            <w:r>
              <w:t>0</w:t>
            </w:r>
          </w:p>
        </w:tc>
      </w:tr>
      <w:tr w:rsidR="001E0739" w14:paraId="03920271" w14:textId="77777777" w:rsidTr="001E0739">
        <w:tc>
          <w:tcPr>
            <w:tcW w:w="0" w:type="auto"/>
            <w:hideMark/>
          </w:tcPr>
          <w:p w14:paraId="79D9FAF8" w14:textId="77777777" w:rsidR="001E0739" w:rsidRDefault="001E0739">
            <w:pPr>
              <w:pStyle w:val="Compact"/>
            </w:pPr>
            <w:r>
              <w:t>Individual</w:t>
            </w:r>
          </w:p>
        </w:tc>
        <w:tc>
          <w:tcPr>
            <w:tcW w:w="0" w:type="auto"/>
            <w:hideMark/>
          </w:tcPr>
          <w:p w14:paraId="3A7E054A" w14:textId="77777777" w:rsidR="001E0739" w:rsidRDefault="001E0739">
            <w:pPr>
              <w:pStyle w:val="Compact"/>
              <w:jc w:val="right"/>
            </w:pPr>
            <w:r>
              <w:t>0.7249547</w:t>
            </w:r>
          </w:p>
        </w:tc>
        <w:tc>
          <w:tcPr>
            <w:tcW w:w="0" w:type="auto"/>
            <w:hideMark/>
          </w:tcPr>
          <w:p w14:paraId="0F9DB1D7" w14:textId="77777777" w:rsidR="001E0739" w:rsidRDefault="001E0739">
            <w:pPr>
              <w:pStyle w:val="Compact"/>
              <w:jc w:val="right"/>
            </w:pPr>
            <w:r>
              <w:t>0.0823946</w:t>
            </w:r>
          </w:p>
        </w:tc>
        <w:tc>
          <w:tcPr>
            <w:tcW w:w="0" w:type="auto"/>
            <w:hideMark/>
          </w:tcPr>
          <w:p w14:paraId="2FBC434C" w14:textId="77777777" w:rsidR="001E0739" w:rsidRDefault="001E0739">
            <w:pPr>
              <w:pStyle w:val="Compact"/>
              <w:jc w:val="right"/>
            </w:pPr>
            <w:r>
              <w:t>7.59e-04</w:t>
            </w:r>
          </w:p>
        </w:tc>
        <w:tc>
          <w:tcPr>
            <w:tcW w:w="0" w:type="auto"/>
            <w:hideMark/>
          </w:tcPr>
          <w:p w14:paraId="646E8B4E" w14:textId="77777777" w:rsidR="001E0739" w:rsidRDefault="001E0739">
            <w:pPr>
              <w:pStyle w:val="Compact"/>
              <w:jc w:val="right"/>
            </w:pPr>
            <w:r>
              <w:t>6.0e-05</w:t>
            </w:r>
          </w:p>
        </w:tc>
        <w:tc>
          <w:tcPr>
            <w:tcW w:w="0" w:type="auto"/>
            <w:hideMark/>
          </w:tcPr>
          <w:p w14:paraId="7FE32139" w14:textId="77777777" w:rsidR="001E0739" w:rsidRDefault="001E0739">
            <w:pPr>
              <w:pStyle w:val="Compact"/>
              <w:jc w:val="right"/>
            </w:pPr>
            <w:r>
              <w:t>4.1e-06</w:t>
            </w:r>
          </w:p>
        </w:tc>
        <w:tc>
          <w:tcPr>
            <w:tcW w:w="0" w:type="auto"/>
            <w:hideMark/>
          </w:tcPr>
          <w:p w14:paraId="477E8B81" w14:textId="77777777" w:rsidR="001E0739" w:rsidRDefault="001E0739">
            <w:pPr>
              <w:pStyle w:val="Compact"/>
              <w:jc w:val="right"/>
            </w:pPr>
            <w:r>
              <w:t>2e-07</w:t>
            </w:r>
          </w:p>
        </w:tc>
        <w:tc>
          <w:tcPr>
            <w:tcW w:w="0" w:type="auto"/>
            <w:hideMark/>
          </w:tcPr>
          <w:p w14:paraId="5CBAC12F" w14:textId="77777777" w:rsidR="001E0739" w:rsidRDefault="001E0739">
            <w:pPr>
              <w:pStyle w:val="Compact"/>
              <w:jc w:val="right"/>
            </w:pPr>
            <w:r>
              <w:t>0</w:t>
            </w:r>
          </w:p>
        </w:tc>
      </w:tr>
      <w:tr w:rsidR="001E0739" w14:paraId="7F830E2A" w14:textId="77777777" w:rsidTr="001E0739">
        <w:tc>
          <w:tcPr>
            <w:tcW w:w="0" w:type="auto"/>
            <w:hideMark/>
          </w:tcPr>
          <w:p w14:paraId="13745EC7" w14:textId="77777777" w:rsidR="001E0739" w:rsidRDefault="001E0739">
            <w:pPr>
              <w:pStyle w:val="Compact"/>
            </w:pPr>
            <w:r>
              <w:t>Family</w:t>
            </w:r>
          </w:p>
        </w:tc>
        <w:tc>
          <w:tcPr>
            <w:tcW w:w="0" w:type="auto"/>
            <w:hideMark/>
          </w:tcPr>
          <w:p w14:paraId="7264B4D5" w14:textId="77777777" w:rsidR="001E0739" w:rsidRDefault="001E0739">
            <w:pPr>
              <w:pStyle w:val="Compact"/>
              <w:jc w:val="right"/>
            </w:pPr>
            <w:r>
              <w:t>0.5884545</w:t>
            </w:r>
          </w:p>
        </w:tc>
        <w:tc>
          <w:tcPr>
            <w:tcW w:w="0" w:type="auto"/>
            <w:hideMark/>
          </w:tcPr>
          <w:p w14:paraId="1C7A4698" w14:textId="77777777" w:rsidR="001E0739" w:rsidRDefault="001E0739">
            <w:pPr>
              <w:pStyle w:val="Compact"/>
              <w:jc w:val="right"/>
            </w:pPr>
            <w:r>
              <w:t>0.0478492</w:t>
            </w:r>
          </w:p>
        </w:tc>
        <w:tc>
          <w:tcPr>
            <w:tcW w:w="0" w:type="auto"/>
            <w:hideMark/>
          </w:tcPr>
          <w:p w14:paraId="19F2E866" w14:textId="77777777" w:rsidR="001E0739" w:rsidRDefault="001E0739">
            <w:pPr>
              <w:pStyle w:val="Compact"/>
              <w:jc w:val="right"/>
            </w:pPr>
            <w:r>
              <w:t>1.32e-04</w:t>
            </w:r>
          </w:p>
        </w:tc>
        <w:tc>
          <w:tcPr>
            <w:tcW w:w="0" w:type="auto"/>
            <w:hideMark/>
          </w:tcPr>
          <w:p w14:paraId="16CA46DB" w14:textId="77777777" w:rsidR="001E0739" w:rsidRDefault="001E0739">
            <w:pPr>
              <w:pStyle w:val="Compact"/>
              <w:jc w:val="right"/>
            </w:pPr>
            <w:r>
              <w:t>3.8e-06</w:t>
            </w:r>
          </w:p>
        </w:tc>
        <w:tc>
          <w:tcPr>
            <w:tcW w:w="0" w:type="auto"/>
            <w:hideMark/>
          </w:tcPr>
          <w:p w14:paraId="690D0311" w14:textId="77777777" w:rsidR="001E0739" w:rsidRDefault="001E0739">
            <w:pPr>
              <w:pStyle w:val="Compact"/>
              <w:jc w:val="right"/>
            </w:pPr>
            <w:r>
              <w:t>1.0e-07</w:t>
            </w:r>
          </w:p>
        </w:tc>
        <w:tc>
          <w:tcPr>
            <w:tcW w:w="0" w:type="auto"/>
            <w:hideMark/>
          </w:tcPr>
          <w:p w14:paraId="333B9644" w14:textId="77777777" w:rsidR="001E0739" w:rsidRDefault="001E0739">
            <w:pPr>
              <w:pStyle w:val="Compact"/>
              <w:jc w:val="right"/>
            </w:pPr>
            <w:r>
              <w:t>0e+00</w:t>
            </w:r>
          </w:p>
        </w:tc>
        <w:tc>
          <w:tcPr>
            <w:tcW w:w="0" w:type="auto"/>
            <w:hideMark/>
          </w:tcPr>
          <w:p w14:paraId="1000888C" w14:textId="77777777" w:rsidR="001E0739" w:rsidRDefault="001E0739">
            <w:pPr>
              <w:pStyle w:val="Compact"/>
              <w:jc w:val="right"/>
            </w:pPr>
            <w:r>
              <w:t>0</w:t>
            </w:r>
          </w:p>
        </w:tc>
      </w:tr>
    </w:tbl>
    <w:p w14:paraId="61C36102" w14:textId="77777777" w:rsidR="001E0739" w:rsidRDefault="001E0739" w:rsidP="001E0739">
      <w:pPr>
        <w:pStyle w:val="Heading2"/>
      </w:pPr>
      <w:bookmarkStart w:id="154" w:name="supplementary-figures-and-tables"/>
      <w:bookmarkStart w:id="155" w:name="_Toc63760618"/>
      <w:r>
        <w:lastRenderedPageBreak/>
        <w:t>Supplementary Figures and tables</w:t>
      </w:r>
      <w:bookmarkEnd w:id="154"/>
      <w:bookmarkEnd w:id="155"/>
    </w:p>
    <w:p w14:paraId="1F6D7E64" w14:textId="77777777" w:rsidR="001E0739" w:rsidRDefault="001E0739" w:rsidP="001E0739">
      <w:pPr>
        <w:pStyle w:val="Heading3"/>
      </w:pPr>
      <w:bookmarkStart w:id="156" w:name="Xd50fe938d82a2f02c045bcad239b42bfeed414e"/>
      <w:bookmarkStart w:id="157" w:name="_Toc63760619"/>
      <w:r>
        <w:t>Variation in kernels produced by individual birds in each of the three models</w:t>
      </w:r>
      <w:bookmarkEnd w:id="156"/>
      <w:bookmarkEnd w:id="157"/>
    </w:p>
    <w:p w14:paraId="4696950D" w14:textId="6AEB001B" w:rsidR="001E0739" w:rsidRDefault="001E0739" w:rsidP="001E0739">
      <w:pPr>
        <w:pStyle w:val="FirstParagraph"/>
      </w:pPr>
      <w:r>
        <w:rPr>
          <w:noProof/>
        </w:rPr>
        <w:drawing>
          <wp:inline distT="0" distB="0" distL="0" distR="0" wp14:anchorId="4F83ACF2" wp14:editId="79A70BA2">
            <wp:extent cx="2814636" cy="2250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9876" cy="2263122"/>
                    </a:xfrm>
                    <a:prstGeom prst="rect">
                      <a:avLst/>
                    </a:prstGeom>
                    <a:noFill/>
                    <a:ln>
                      <a:noFill/>
                    </a:ln>
                  </pic:spPr>
                </pic:pic>
              </a:graphicData>
            </a:graphic>
          </wp:inline>
        </w:drawing>
      </w:r>
      <w:r>
        <w:rPr>
          <w:noProof/>
        </w:rPr>
        <w:drawing>
          <wp:inline distT="0" distB="0" distL="0" distR="0" wp14:anchorId="098EAFB6" wp14:editId="5D0459F7">
            <wp:extent cx="2702954" cy="216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04833" cy="2163123"/>
                    </a:xfrm>
                    <a:prstGeom prst="rect">
                      <a:avLst/>
                    </a:prstGeom>
                    <a:noFill/>
                    <a:ln>
                      <a:noFill/>
                    </a:ln>
                  </pic:spPr>
                </pic:pic>
              </a:graphicData>
            </a:graphic>
          </wp:inline>
        </w:drawing>
      </w:r>
      <w:r>
        <w:rPr>
          <w:noProof/>
        </w:rPr>
        <w:drawing>
          <wp:inline distT="0" distB="0" distL="0" distR="0" wp14:anchorId="41F78CE5" wp14:editId="60925D5E">
            <wp:extent cx="2947046" cy="2356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8640" cy="2366099"/>
                    </a:xfrm>
                    <a:prstGeom prst="rect">
                      <a:avLst/>
                    </a:prstGeom>
                    <a:noFill/>
                    <a:ln>
                      <a:noFill/>
                    </a:ln>
                  </pic:spPr>
                </pic:pic>
              </a:graphicData>
            </a:graphic>
          </wp:inline>
        </w:drawing>
      </w:r>
    </w:p>
    <w:p w14:paraId="19E0DB95" w14:textId="77777777" w:rsidR="001E0739" w:rsidRDefault="001E0739" w:rsidP="001E0739">
      <w:pPr>
        <w:pStyle w:val="Heading3"/>
      </w:pPr>
      <w:bookmarkStart w:id="158" w:name="threshold-diagnostic-plots"/>
      <w:bookmarkStart w:id="159" w:name="_Toc63760620"/>
      <w:r>
        <w:lastRenderedPageBreak/>
        <w:t>Threshold diagnostic plots</w:t>
      </w:r>
      <w:bookmarkEnd w:id="158"/>
      <w:bookmarkEnd w:id="159"/>
    </w:p>
    <w:p w14:paraId="62549E05" w14:textId="4A5D5B35" w:rsidR="001E0739" w:rsidRDefault="001E0739" w:rsidP="001E0739">
      <w:pPr>
        <w:pStyle w:val="FirstParagraph"/>
      </w:pPr>
      <w:r>
        <w:rPr>
          <w:noProof/>
        </w:rPr>
        <w:drawing>
          <wp:inline distT="0" distB="0" distL="0" distR="0" wp14:anchorId="50E4F45F" wp14:editId="1B4B48B6">
            <wp:extent cx="2577379" cy="206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2751" cy="2073489"/>
                    </a:xfrm>
                    <a:prstGeom prst="rect">
                      <a:avLst/>
                    </a:prstGeom>
                    <a:noFill/>
                    <a:ln>
                      <a:noFill/>
                    </a:ln>
                  </pic:spPr>
                </pic:pic>
              </a:graphicData>
            </a:graphic>
          </wp:inline>
        </w:drawing>
      </w:r>
      <w:r>
        <w:rPr>
          <w:noProof/>
        </w:rPr>
        <w:drawing>
          <wp:inline distT="0" distB="0" distL="0" distR="0" wp14:anchorId="7A7FCFC7" wp14:editId="0A17EE3B">
            <wp:extent cx="2332097" cy="1865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52090" cy="1881025"/>
                    </a:xfrm>
                    <a:prstGeom prst="rect">
                      <a:avLst/>
                    </a:prstGeom>
                    <a:noFill/>
                    <a:ln>
                      <a:noFill/>
                    </a:ln>
                  </pic:spPr>
                </pic:pic>
              </a:graphicData>
            </a:graphic>
          </wp:inline>
        </w:drawing>
      </w:r>
      <w:r>
        <w:rPr>
          <w:noProof/>
        </w:rPr>
        <w:drawing>
          <wp:inline distT="0" distB="0" distL="0" distR="0" wp14:anchorId="1452FB62" wp14:editId="5B127363">
            <wp:extent cx="2683127" cy="2145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7622" cy="2149359"/>
                    </a:xfrm>
                    <a:prstGeom prst="rect">
                      <a:avLst/>
                    </a:prstGeom>
                    <a:noFill/>
                    <a:ln>
                      <a:noFill/>
                    </a:ln>
                  </pic:spPr>
                </pic:pic>
              </a:graphicData>
            </a:graphic>
          </wp:inline>
        </w:drawing>
      </w:r>
    </w:p>
    <w:p w14:paraId="4531416E" w14:textId="77777777" w:rsidR="001E0739" w:rsidRDefault="001E0739" w:rsidP="001E0739">
      <w:pPr>
        <w:pStyle w:val="NoSpacing"/>
      </w:pPr>
    </w:p>
    <w:sectPr w:rsidR="001E0739" w:rsidSect="00D87092">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vi Rudolph" w:date="2021-07-12T09:42:00Z" w:initials="JR">
    <w:p w14:paraId="3DFD0937" w14:textId="2C3C8639" w:rsidR="002D087D" w:rsidRDefault="002D087D">
      <w:pPr>
        <w:pStyle w:val="CommentText"/>
      </w:pPr>
      <w:r>
        <w:rPr>
          <w:rStyle w:val="CommentReference"/>
        </w:rPr>
        <w:annotationRef/>
      </w:r>
      <w:r>
        <w:t>Add citation of book I’m reading</w:t>
      </w:r>
    </w:p>
  </w:comment>
  <w:comment w:id="2" w:author="Javi Rudolph" w:date="2021-07-12T10:02:00Z" w:initials="JR">
    <w:p w14:paraId="1B315278" w14:textId="21A9B883" w:rsidR="000A1885" w:rsidRDefault="000A1885">
      <w:pPr>
        <w:pStyle w:val="CommentText"/>
      </w:pPr>
      <w:r>
        <w:rPr>
          <w:rStyle w:val="CommentReference"/>
        </w:rPr>
        <w:annotationRef/>
      </w:r>
      <w:r>
        <w:t>Most seeds fall near their parents, and over a tree’s lifetime, they produce so many seeds, of which most of them don’t survive. The probability of success between life stage transitions is so low, that only an infinitesimal number of the seeds produced will actually become an adult. Thus, the survival probabilities are greatly influenced by where a seed gets dispersed to.</w:t>
      </w:r>
    </w:p>
  </w:comment>
  <w:comment w:id="3" w:author="St Mary,Colette Marie" w:date="2021-02-20T18:49:00Z" w:initials="SMM">
    <w:p w14:paraId="2E220CA2" w14:textId="1D851130" w:rsidR="00D87092" w:rsidRDefault="00D87092">
      <w:pPr>
        <w:pStyle w:val="CommentText"/>
      </w:pPr>
      <w:r>
        <w:rPr>
          <w:rStyle w:val="CommentReference"/>
        </w:rPr>
        <w:annotationRef/>
      </w:r>
      <w:r>
        <w:t>I don’t think this is quite worded right, maybe be more explicit about how seed rain sets the state for recruitment</w:t>
      </w:r>
    </w:p>
  </w:comment>
  <w:comment w:id="4" w:author="St Mary,Colette Marie" w:date="2021-02-20T18:59:00Z" w:initials="SMM">
    <w:p w14:paraId="03F705EF" w14:textId="65FA1063" w:rsidR="007131B5" w:rsidRDefault="007131B5">
      <w:pPr>
        <w:pStyle w:val="CommentText"/>
      </w:pPr>
      <w:r>
        <w:rPr>
          <w:rStyle w:val="CommentReference"/>
        </w:rPr>
        <w:annotationRef/>
      </w:r>
      <w:r>
        <w:t>Kind of brushing over how it can do this. I think you may want to lay it out a bit more for your reader. Or actually maybe delete this sentence. You’re making the points below</w:t>
      </w:r>
    </w:p>
  </w:comment>
  <w:comment w:id="5" w:author="St Mary,Colette Marie" w:date="2021-02-20T19:01:00Z" w:initials="SMM">
    <w:p w14:paraId="3392267D" w14:textId="4B2BD644" w:rsidR="007131B5" w:rsidRDefault="007131B5">
      <w:pPr>
        <w:pStyle w:val="CommentText"/>
      </w:pPr>
      <w:r>
        <w:rPr>
          <w:rStyle w:val="CommentReference"/>
        </w:rPr>
        <w:annotationRef/>
      </w:r>
      <w:r>
        <w:t>Why do you add this word here?</w:t>
      </w:r>
    </w:p>
  </w:comment>
  <w:comment w:id="6" w:author="St Mary,Colette Marie" w:date="2021-02-20T19:02:00Z" w:initials="SMM">
    <w:p w14:paraId="74FD6C81" w14:textId="53A00F8C" w:rsidR="007131B5" w:rsidRDefault="007131B5">
      <w:pPr>
        <w:pStyle w:val="CommentText"/>
      </w:pPr>
      <w:r>
        <w:rPr>
          <w:rStyle w:val="CommentReference"/>
        </w:rPr>
        <w:annotationRef/>
      </w:r>
      <w:r>
        <w:t xml:space="preserve">What you have not really included in this intro is the issue of how well the current models perform and whether there is variation that needs explanation.  </w:t>
      </w:r>
    </w:p>
  </w:comment>
  <w:comment w:id="7" w:author="St Mary,Colette Marie" w:date="2021-02-20T19:04:00Z" w:initials="SMM">
    <w:p w14:paraId="04EEFE4A" w14:textId="2AFC9DD1" w:rsidR="007131B5" w:rsidRDefault="007131B5">
      <w:pPr>
        <w:pStyle w:val="CommentText"/>
      </w:pPr>
      <w:r>
        <w:rPr>
          <w:rStyle w:val="CommentReference"/>
        </w:rPr>
        <w:annotationRef/>
      </w:r>
      <w:r>
        <w:t xml:space="preserve">You assume the reader has a good appreciation of why but perhaps it deserves a sentence or two. What is the evidence that density dependence is acting in the vicinity of </w:t>
      </w:r>
      <w:r w:rsidR="00335758">
        <w:t>fruiting trees?</w:t>
      </w:r>
    </w:p>
  </w:comment>
  <w:comment w:id="8" w:author="St Mary,Colette Marie" w:date="2021-02-20T19:05:00Z" w:initials="SMM">
    <w:p w14:paraId="09A59B4B" w14:textId="0A8D78BD" w:rsidR="00335758" w:rsidRDefault="00335758">
      <w:pPr>
        <w:pStyle w:val="CommentText"/>
      </w:pPr>
      <w:r>
        <w:rPr>
          <w:rStyle w:val="CommentReference"/>
        </w:rPr>
        <w:annotationRef/>
      </w:r>
      <w:r>
        <w:t>Say more about this</w:t>
      </w:r>
    </w:p>
  </w:comment>
  <w:comment w:id="14" w:author="St Mary,Colette Marie" w:date="2021-02-20T19:19:00Z" w:initials="SMM">
    <w:p w14:paraId="0139C443" w14:textId="69559410" w:rsidR="004B5B84" w:rsidRDefault="004B5B84">
      <w:pPr>
        <w:pStyle w:val="CommentText"/>
      </w:pPr>
      <w:r>
        <w:rPr>
          <w:rStyle w:val="CommentReference"/>
        </w:rPr>
        <w:annotationRef/>
      </w:r>
      <w:r>
        <w:t>From a uniform distribution?</w:t>
      </w:r>
    </w:p>
  </w:comment>
  <w:comment w:id="15" w:author="St Mary,Colette Marie" w:date="2021-02-21T13:41:00Z" w:initials="SMM">
    <w:p w14:paraId="51B85BB5" w14:textId="0C069F88" w:rsidR="00B54C24" w:rsidRDefault="00B54C24">
      <w:pPr>
        <w:pStyle w:val="CommentText"/>
      </w:pPr>
      <w:r>
        <w:rPr>
          <w:rStyle w:val="CommentReference"/>
        </w:rPr>
        <w:annotationRef/>
      </w:r>
      <w:r>
        <w:t xml:space="preserve">This confuses me, I expected to see the </w:t>
      </w:r>
      <w:r w:rsidR="002D201B">
        <w:t>mean distance from the source.</w:t>
      </w:r>
    </w:p>
  </w:comment>
  <w:comment w:id="20" w:author="St Mary,Colette Marie" w:date="2021-02-21T13:43:00Z" w:initials="SMM">
    <w:p w14:paraId="153F76AB" w14:textId="2BA79C03" w:rsidR="00B823EE" w:rsidRDefault="00B823EE">
      <w:pPr>
        <w:pStyle w:val="CommentText"/>
      </w:pPr>
      <w:r>
        <w:rPr>
          <w:rStyle w:val="CommentReference"/>
        </w:rPr>
        <w:annotationRef/>
      </w:r>
      <w:r>
        <w:t xml:space="preserve">This </w:t>
      </w:r>
      <w:r w:rsidR="00BE076E">
        <w:t xml:space="preserve">is not really what I expected from the </w:t>
      </w:r>
      <w:proofErr w:type="gramStart"/>
      <w:r w:rsidR="00BE076E">
        <w:t>intro</w:t>
      </w:r>
      <w:proofErr w:type="gramEnd"/>
      <w:r w:rsidR="00BE076E">
        <w:t xml:space="preserve"> so I think a bit more explanation for this approach is needed.  But perhaps it’s really that you simulated each animal but then simulated a population of animals and that would be enough </w:t>
      </w:r>
      <w:r w:rsidR="00B317E9">
        <w:t>clarification</w:t>
      </w:r>
      <w:r w:rsidR="00A652AE">
        <w:t>.  You get to this below and it makes me think you need to either put this second or make a statement like, “we simulated populations of individual animals as detailed below”</w:t>
      </w:r>
    </w:p>
  </w:comment>
  <w:comment w:id="25" w:author="St Mary,Colette Marie" w:date="2021-02-21T13:49:00Z" w:initials="SMM">
    <w:p w14:paraId="341897EF" w14:textId="71B6EF44" w:rsidR="00441E6C" w:rsidRDefault="00441E6C">
      <w:pPr>
        <w:pStyle w:val="CommentText"/>
      </w:pPr>
      <w:r>
        <w:rPr>
          <w:rStyle w:val="CommentReference"/>
        </w:rPr>
        <w:annotationRef/>
      </w:r>
      <w:r w:rsidR="00B359AC">
        <w:t>Should this not include the =?</w:t>
      </w:r>
    </w:p>
  </w:comment>
  <w:comment w:id="32" w:author="St Mary,Colette Marie" w:date="2021-02-21T13:54:00Z" w:initials="SMM">
    <w:p w14:paraId="7E34B073" w14:textId="0FE4499F" w:rsidR="00A27546" w:rsidRDefault="00A27546">
      <w:pPr>
        <w:pStyle w:val="CommentText"/>
      </w:pPr>
      <w:r>
        <w:rPr>
          <w:rStyle w:val="CommentReference"/>
        </w:rPr>
        <w:annotationRef/>
      </w:r>
      <w:r>
        <w:t xml:space="preserve">I think you should start by saying what parameters </w:t>
      </w:r>
      <w:proofErr w:type="gramStart"/>
      <w:r>
        <w:t>your</w:t>
      </w:r>
      <w:proofErr w:type="gramEnd"/>
      <w:r>
        <w:t xml:space="preserve"> </w:t>
      </w:r>
      <w:r w:rsidR="007E4E69">
        <w:t>estimating and then say how you do it.</w:t>
      </w:r>
    </w:p>
  </w:comment>
  <w:comment w:id="36" w:author="St Mary,Colette Marie" w:date="2021-02-21T13:55:00Z" w:initials="SMM">
    <w:p w14:paraId="3AE70C57" w14:textId="7A4F731F" w:rsidR="00A20755" w:rsidRDefault="00A20755">
      <w:pPr>
        <w:pStyle w:val="CommentText"/>
      </w:pPr>
      <w:r>
        <w:rPr>
          <w:rStyle w:val="CommentReference"/>
        </w:rPr>
        <w:annotationRef/>
      </w:r>
      <w:r>
        <w:t xml:space="preserve">Are you drawing from the empirical distribution of per minute </w:t>
      </w:r>
      <w:r w:rsidR="00EE653D">
        <w:t>movement or did you estimate a specific probability distribution form that data and then use that or did you plug a</w:t>
      </w:r>
      <w:r w:rsidR="001436B8">
        <w:t xml:space="preserve"> movement estimate into a specific probability distribution?  I think the way you’ve described it is just a bit confusing </w:t>
      </w:r>
    </w:p>
  </w:comment>
  <w:comment w:id="37" w:author="St Mary,Colette Marie" w:date="2021-02-21T14:04:00Z" w:initials="SMM">
    <w:p w14:paraId="170484C8" w14:textId="0DE27EB8" w:rsidR="00856AD0" w:rsidRDefault="00856AD0">
      <w:pPr>
        <w:pStyle w:val="CommentText"/>
      </w:pPr>
      <w:r>
        <w:rPr>
          <w:rStyle w:val="CommentReference"/>
        </w:rPr>
        <w:annotationRef/>
      </w:r>
      <w:r>
        <w:t xml:space="preserve">I do think you should say a bit more about how many individuals you are using to </w:t>
      </w:r>
      <w:r w:rsidR="00080E46">
        <w:t>estimate these parameters</w:t>
      </w:r>
    </w:p>
  </w:comment>
  <w:comment w:id="41" w:author="St Mary,Colette Marie" w:date="2021-02-21T14:06:00Z" w:initials="SMM">
    <w:p w14:paraId="302D57FA" w14:textId="2BA53E85" w:rsidR="004F1E97" w:rsidRDefault="004F1E97">
      <w:pPr>
        <w:pStyle w:val="CommentText"/>
      </w:pPr>
      <w:r>
        <w:rPr>
          <w:rStyle w:val="CommentReference"/>
        </w:rPr>
        <w:annotationRef/>
      </w:r>
      <w:r>
        <w:t>Add a sentence saying how many birds and what diet items</w:t>
      </w:r>
      <w:r w:rsidR="00BD5189">
        <w:t xml:space="preserve"> and in particular how many birds with the focal diet item. You can also say how they were done- brought into captivity </w:t>
      </w:r>
      <w:r w:rsidR="0054378F">
        <w:t>…</w:t>
      </w:r>
    </w:p>
  </w:comment>
  <w:comment w:id="42" w:author="St Mary,Colette Marie" w:date="2021-02-21T14:08:00Z" w:initials="SMM">
    <w:p w14:paraId="445C5D82" w14:textId="262C41CD" w:rsidR="0054378F" w:rsidRDefault="0054378F">
      <w:pPr>
        <w:pStyle w:val="CommentText"/>
      </w:pPr>
      <w:r>
        <w:rPr>
          <w:rStyle w:val="CommentReference"/>
        </w:rPr>
        <w:annotationRef/>
      </w:r>
      <w:r>
        <w:t>Is this for the focal plant?  Be explicit</w:t>
      </w:r>
    </w:p>
  </w:comment>
  <w:comment w:id="49" w:author="St Mary,Colette Marie" w:date="2021-02-21T14:13:00Z" w:initials="SMM">
    <w:p w14:paraId="35E5D05A" w14:textId="30558872" w:rsidR="008C2EA5" w:rsidRDefault="008C2EA5">
      <w:pPr>
        <w:pStyle w:val="CommentText"/>
      </w:pPr>
      <w:r>
        <w:rPr>
          <w:rStyle w:val="CommentReference"/>
        </w:rPr>
        <w:annotationRef/>
      </w:r>
      <w:r w:rsidR="00F67F3D">
        <w:t>Are you treating this as a population or is there some reason you refer to this as a specific individual?</w:t>
      </w:r>
    </w:p>
  </w:comment>
  <w:comment w:id="50" w:author="St Mary,Colette Marie" w:date="2021-02-21T14:20:00Z" w:initials="SMM">
    <w:p w14:paraId="25A16BBE" w14:textId="4EC83F11" w:rsidR="00F83C0B" w:rsidRDefault="00F83C0B">
      <w:pPr>
        <w:pStyle w:val="CommentText"/>
      </w:pPr>
      <w:r>
        <w:rPr>
          <w:rStyle w:val="CommentReference"/>
        </w:rPr>
        <w:annotationRef/>
      </w:r>
      <w:r>
        <w:t xml:space="preserve">It’s not entirely clear how the family group simulations are run- there are 7 individuals each of whom gets 5 seeds per run?  </w:t>
      </w:r>
      <w:r w:rsidR="00FF2607">
        <w:t xml:space="preserve">And then a new parameter is taken?  </w:t>
      </w:r>
      <w:proofErr w:type="gramStart"/>
      <w:r w:rsidR="00FF2607">
        <w:t>Is</w:t>
      </w:r>
      <w:proofErr w:type="gramEnd"/>
      <w:r w:rsidR="00FF2607">
        <w:t xml:space="preserve"> the 10,000 runs =to 10000 individuals or groups?  </w:t>
      </w:r>
      <w:r w:rsidR="00FA54F5">
        <w:t>In the latter case there are more seeds on the landscape.</w:t>
      </w:r>
    </w:p>
  </w:comment>
  <w:comment w:id="52" w:author="St Mary,Colette Marie" w:date="2021-02-21T14:17:00Z" w:initials="SMM">
    <w:p w14:paraId="5729C0A0" w14:textId="1336756D" w:rsidR="003E4217" w:rsidRDefault="003E4217">
      <w:pPr>
        <w:pStyle w:val="CommentText"/>
      </w:pPr>
      <w:r>
        <w:rPr>
          <w:rStyle w:val="CommentReference"/>
        </w:rPr>
        <w:annotationRef/>
      </w:r>
      <w:r>
        <w:t xml:space="preserve">I wonder if this is the best approach for a </w:t>
      </w:r>
      <w:r w:rsidR="00656F7D">
        <w:t>radial pattern. Is this something used empirically?</w:t>
      </w:r>
    </w:p>
  </w:comment>
  <w:comment w:id="55" w:author="St Mary,Colette Marie" w:date="2021-02-21T14:22:00Z" w:initials="SMM">
    <w:p w14:paraId="3B16719C" w14:textId="4449A667" w:rsidR="001404D8" w:rsidRDefault="001404D8">
      <w:pPr>
        <w:pStyle w:val="CommentText"/>
      </w:pPr>
      <w:r>
        <w:rPr>
          <w:rStyle w:val="CommentReference"/>
        </w:rPr>
        <w:annotationRef/>
      </w:r>
      <w:r>
        <w:t>For each seed? I’m not following</w:t>
      </w:r>
      <w:r w:rsidR="0093216C">
        <w:t xml:space="preserve"> that</w:t>
      </w:r>
    </w:p>
  </w:comment>
  <w:comment w:id="56" w:author="St Mary,Colette Marie" w:date="2021-02-21T14:23:00Z" w:initials="SMM">
    <w:p w14:paraId="5C200B55" w14:textId="26354570" w:rsidR="00DF63C8" w:rsidRDefault="00DF63C8">
      <w:pPr>
        <w:pStyle w:val="CommentText"/>
      </w:pPr>
      <w:r>
        <w:rPr>
          <w:rStyle w:val="CommentReference"/>
        </w:rPr>
        <w:annotationRef/>
      </w:r>
      <w:r>
        <w:t>For each model makes more sense to me</w:t>
      </w:r>
    </w:p>
  </w:comment>
  <w:comment w:id="57" w:author="St Mary,Colette Marie" w:date="2021-02-21T14:24:00Z" w:initials="SMM">
    <w:p w14:paraId="5D86404F" w14:textId="68B05703" w:rsidR="00D96623" w:rsidRDefault="00D96623">
      <w:pPr>
        <w:pStyle w:val="CommentText"/>
      </w:pPr>
      <w:r>
        <w:rPr>
          <w:rStyle w:val="CommentReference"/>
        </w:rPr>
        <w:annotationRef/>
      </w:r>
      <w:r>
        <w:t>Reverse these two sentences, you used the W dist. Because it’s commonly used empirically so put that point first</w:t>
      </w:r>
    </w:p>
  </w:comment>
  <w:comment w:id="58" w:author="St Mary,Colette Marie" w:date="2021-02-21T14:26:00Z" w:initials="SMM">
    <w:p w14:paraId="237B9C65" w14:textId="69276176" w:rsidR="00A62AFF" w:rsidRDefault="00A62AFF">
      <w:pPr>
        <w:pStyle w:val="CommentText"/>
      </w:pPr>
      <w:r>
        <w:rPr>
          <w:rStyle w:val="CommentReference"/>
        </w:rPr>
        <w:annotationRef/>
      </w:r>
      <w:r>
        <w:t>I think rather than you are interested in</w:t>
      </w:r>
      <w:r w:rsidR="007B47E1">
        <w:t xml:space="preserve"> the tail you need to articulate the value of using this approach. </w:t>
      </w:r>
      <w:proofErr w:type="gramStart"/>
      <w:r w:rsidR="007B47E1">
        <w:t>So</w:t>
      </w:r>
      <w:proofErr w:type="gramEnd"/>
      <w:r w:rsidR="007B47E1">
        <w:t xml:space="preserve"> you can perhaps start with </w:t>
      </w:r>
      <w:r w:rsidR="00E15C6C">
        <w:t>the next sentence (after what I’ve highlighted) to motivate the use of this approach or simply say these are better methods for describing the behavior of rare events.</w:t>
      </w:r>
    </w:p>
  </w:comment>
  <w:comment w:id="59" w:author="St Mary,Colette Marie" w:date="2021-02-21T14:29:00Z" w:initials="SMM">
    <w:p w14:paraId="387A3565" w14:textId="69FF0E46" w:rsidR="00A5728F" w:rsidRDefault="00A5728F">
      <w:pPr>
        <w:pStyle w:val="CommentText"/>
      </w:pPr>
      <w:r>
        <w:rPr>
          <w:rStyle w:val="CommentReference"/>
        </w:rPr>
        <w:annotationRef/>
      </w:r>
      <w:r>
        <w:t xml:space="preserve">I think this is your goal and your goal should be a bit more upfront.  But… I realize I did not ask where you hope to publish </w:t>
      </w:r>
      <w:proofErr w:type="gramStart"/>
      <w:r>
        <w:t>this</w:t>
      </w:r>
      <w:proofErr w:type="gramEnd"/>
      <w:r>
        <w:t xml:space="preserve"> and I think how you present this section depends on that somewhat.  A more theoretical venue will need less of the rationale than a venue that is more general such as Ecology</w:t>
      </w:r>
      <w:r w:rsidR="00B75C3F">
        <w:t xml:space="preserve">.  </w:t>
      </w:r>
      <w:proofErr w:type="gramStart"/>
      <w:r w:rsidR="00B75C3F">
        <w:t>Also</w:t>
      </w:r>
      <w:proofErr w:type="gramEnd"/>
      <w:r w:rsidR="00B75C3F">
        <w:t xml:space="preserve"> you need to be more clear about the limitations of the kernel estimates using the standard approach.</w:t>
      </w:r>
    </w:p>
  </w:comment>
  <w:comment w:id="60" w:author="St Mary,Colette Marie" w:date="2021-02-21T14:31:00Z" w:initials="SMM">
    <w:p w14:paraId="202B8FD5" w14:textId="0862C0CE" w:rsidR="0096491A" w:rsidRDefault="0096491A">
      <w:pPr>
        <w:pStyle w:val="CommentText"/>
      </w:pPr>
      <w:r>
        <w:rPr>
          <w:rStyle w:val="CommentReference"/>
        </w:rPr>
        <w:annotationRef/>
      </w:r>
      <w:r>
        <w:t>Here you are definitely only talking to specialists so either you should just support why you took the approach you did or</w:t>
      </w:r>
      <w:r w:rsidR="00F87BA4">
        <w:t xml:space="preserve"> why the other approach is not as good (for instance if it is more standard but less appropriate).  I do fear you are getting into the weeds and maybe some of this detail is better in an appendix.</w:t>
      </w:r>
    </w:p>
  </w:comment>
  <w:comment w:id="61" w:author="St Mary,Colette Marie" w:date="2021-02-21T14:34:00Z" w:initials="SMM">
    <w:p w14:paraId="403664BD" w14:textId="27BDB5EA" w:rsidR="00327C47" w:rsidRDefault="00327C47">
      <w:pPr>
        <w:pStyle w:val="CommentText"/>
      </w:pPr>
      <w:r>
        <w:rPr>
          <w:rStyle w:val="CommentReference"/>
        </w:rPr>
        <w:annotationRef/>
      </w:r>
      <w:r>
        <w:t xml:space="preserve">I definitely feel like to here is detail much of </w:t>
      </w:r>
      <w:proofErr w:type="gramStart"/>
      <w:r>
        <w:t>which  might</w:t>
      </w:r>
      <w:proofErr w:type="gramEnd"/>
      <w:r>
        <w:t xml:space="preserve"> be in an appendix</w:t>
      </w:r>
    </w:p>
  </w:comment>
  <w:comment w:id="64" w:author="St Mary,Colette Marie" w:date="2021-02-21T14:35:00Z" w:initials="SMM">
    <w:p w14:paraId="5E2C941D" w14:textId="60F589A2" w:rsidR="00B60730" w:rsidRDefault="00B60730">
      <w:pPr>
        <w:pStyle w:val="CommentText"/>
      </w:pPr>
      <w:r>
        <w:rPr>
          <w:rStyle w:val="CommentReference"/>
        </w:rPr>
        <w:annotationRef/>
      </w:r>
      <w:r>
        <w:t>And what is the value of this?</w:t>
      </w:r>
    </w:p>
  </w:comment>
  <w:comment w:id="70" w:author="St Mary,Colette Marie" w:date="2021-02-21T15:53:00Z" w:initials="SMM">
    <w:p w14:paraId="4305C994" w14:textId="6EEF9249" w:rsidR="00635D54" w:rsidRDefault="00635D54">
      <w:pPr>
        <w:pStyle w:val="CommentText"/>
      </w:pPr>
      <w:r>
        <w:rPr>
          <w:rStyle w:val="CommentReference"/>
        </w:rPr>
        <w:annotationRef/>
      </w:r>
      <w:r>
        <w:t xml:space="preserve">Ok I think my confusion </w:t>
      </w:r>
      <w:r w:rsidR="009859EA">
        <w:t xml:space="preserve">about individual </w:t>
      </w:r>
      <w:proofErr w:type="spellStart"/>
      <w:r w:rsidR="009859EA">
        <w:t>kernals</w:t>
      </w:r>
      <w:proofErr w:type="spellEnd"/>
      <w:r w:rsidR="009859EA">
        <w:t xml:space="preserve"> stems directly from this issue.  because we don’t typically have empirical </w:t>
      </w:r>
      <w:proofErr w:type="spellStart"/>
      <w:r w:rsidR="009859EA">
        <w:t>kernals</w:t>
      </w:r>
      <w:proofErr w:type="spellEnd"/>
      <w:r w:rsidR="009859EA">
        <w:t xml:space="preserve"> for individuals we tend to describe </w:t>
      </w:r>
      <w:proofErr w:type="spellStart"/>
      <w:r w:rsidR="009859EA">
        <w:t>kernals</w:t>
      </w:r>
      <w:proofErr w:type="spellEnd"/>
      <w:r w:rsidR="009859EA">
        <w:t xml:space="preserve"> around mother plants   that </w:t>
      </w:r>
      <w:r w:rsidR="007C0D20">
        <w:t xml:space="preserve">point probably needs to be made in the methods rather than for the first time here.  And why do we even want individual </w:t>
      </w:r>
      <w:proofErr w:type="spellStart"/>
      <w:r w:rsidR="007C0D20">
        <w:t>kernals</w:t>
      </w:r>
      <w:proofErr w:type="spellEnd"/>
      <w:r w:rsidR="007C0D20">
        <w:t>?</w:t>
      </w:r>
    </w:p>
  </w:comment>
  <w:comment w:id="72" w:author="St Mary,Colette Marie" w:date="2021-02-21T16:21:00Z" w:initials="SMM">
    <w:p w14:paraId="44446D95" w14:textId="23A2B627" w:rsidR="00C369F6" w:rsidRDefault="00C369F6">
      <w:pPr>
        <w:pStyle w:val="CommentText"/>
      </w:pPr>
      <w:r>
        <w:rPr>
          <w:rStyle w:val="CommentReference"/>
        </w:rPr>
        <w:annotationRef/>
      </w:r>
      <w:r>
        <w:t xml:space="preserve">I encourage you to use headers that </w:t>
      </w:r>
      <w:r w:rsidR="0009491D">
        <w:t>clearly relate to a question rather than simply a category of results</w:t>
      </w:r>
    </w:p>
  </w:comment>
  <w:comment w:id="73" w:author="St Mary,Colette Marie" w:date="2021-02-21T16:22:00Z" w:initials="SMM">
    <w:p w14:paraId="044D4ED9" w14:textId="6FF3D75F" w:rsidR="004A15A0" w:rsidRDefault="004A15A0">
      <w:pPr>
        <w:pStyle w:val="CommentText"/>
      </w:pPr>
      <w:r>
        <w:rPr>
          <w:rStyle w:val="CommentReference"/>
        </w:rPr>
        <w:annotationRef/>
      </w:r>
      <w:r>
        <w:t xml:space="preserve">Given this result I think the way you talk about this issue in the intro needs to be adjusted to focus on </w:t>
      </w:r>
      <w:r w:rsidR="00B22268">
        <w:t>evaluating how heavy these tails are rather than a focus on fat-tailed distributions</w:t>
      </w:r>
    </w:p>
  </w:comment>
  <w:comment w:id="74" w:author="St Mary,Colette Marie" w:date="2021-02-21T16:23:00Z" w:initials="SMM">
    <w:p w14:paraId="1287B052" w14:textId="5A88A0C0" w:rsidR="00B5191A" w:rsidRDefault="00B5191A">
      <w:pPr>
        <w:pStyle w:val="CommentText"/>
      </w:pPr>
      <w:r>
        <w:rPr>
          <w:rStyle w:val="CommentReference"/>
        </w:rPr>
        <w:annotationRef/>
      </w:r>
      <w:r>
        <w:t>You don’t need to retell us what you did. You instead should focus on what the results show</w:t>
      </w:r>
    </w:p>
  </w:comment>
  <w:comment w:id="75" w:author="St Mary,Colette Marie" w:date="2021-02-21T16:24:00Z" w:initials="SMM">
    <w:p w14:paraId="18CE3397" w14:textId="2DAA1612" w:rsidR="00BA0F51" w:rsidRDefault="00BA0F51">
      <w:pPr>
        <w:pStyle w:val="CommentText"/>
      </w:pPr>
      <w:r>
        <w:rPr>
          <w:rStyle w:val="CommentReference"/>
        </w:rPr>
        <w:annotationRef/>
      </w:r>
      <w:r>
        <w:t xml:space="preserve">This is an interesting point but as I commented above you did not really make the case for it. And </w:t>
      </w:r>
      <w:r w:rsidR="005B31C8">
        <w:t>even now you haven’t explained the logic of it.  I think you should include the logic of this in the methods section and then here just report on what you found</w:t>
      </w:r>
    </w:p>
  </w:comment>
  <w:comment w:id="76" w:author="St Mary,Colette Marie" w:date="2021-02-21T16:35:00Z" w:initials="SMM">
    <w:p w14:paraId="58979AAA" w14:textId="20D1909E" w:rsidR="00147B5C" w:rsidRDefault="00147B5C">
      <w:pPr>
        <w:pStyle w:val="CommentText"/>
      </w:pPr>
      <w:r>
        <w:rPr>
          <w:rStyle w:val="CommentReference"/>
        </w:rPr>
        <w:annotationRef/>
      </w:r>
      <w:r>
        <w:t>It seems like this may be the most important finding so I think you should give more detail in the text rather than just directing us to a table.</w:t>
      </w:r>
    </w:p>
  </w:comment>
  <w:comment w:id="77" w:author="St Mary,Colette Marie" w:date="2021-02-21T16:43:00Z" w:initials="SMM">
    <w:p w14:paraId="7D83E6FE" w14:textId="20E8BBF9" w:rsidR="00A43D63" w:rsidRDefault="00A43D63">
      <w:pPr>
        <w:pStyle w:val="CommentText"/>
      </w:pPr>
      <w:r>
        <w:rPr>
          <w:rStyle w:val="CommentReference"/>
        </w:rPr>
        <w:annotationRef/>
      </w:r>
      <w:r>
        <w:t>Did you talk about seed dispersion?</w:t>
      </w:r>
    </w:p>
  </w:comment>
  <w:comment w:id="79" w:author="St Mary,Colette Marie" w:date="2021-02-21T16:30:00Z" w:initials="SMM">
    <w:p w14:paraId="261698D1" w14:textId="10725568" w:rsidR="00E64F61" w:rsidRDefault="00E64F61">
      <w:pPr>
        <w:pStyle w:val="CommentText"/>
      </w:pPr>
      <w:r>
        <w:rPr>
          <w:rStyle w:val="CommentReference"/>
        </w:rPr>
        <w:annotationRef/>
      </w:r>
      <w:r>
        <w:t>This idea is not transparent, I think you need to say more.</w:t>
      </w:r>
    </w:p>
  </w:comment>
  <w:comment w:id="80" w:author="St Mary,Colette Marie" w:date="2021-02-21T16:32:00Z" w:initials="SMM">
    <w:p w14:paraId="67C8B4F9" w14:textId="77777777" w:rsidR="002B0E5A" w:rsidRDefault="002B0E5A">
      <w:pPr>
        <w:pStyle w:val="CommentText"/>
      </w:pPr>
      <w:r>
        <w:rPr>
          <w:rStyle w:val="CommentReference"/>
        </w:rPr>
        <w:annotationRef/>
      </w:r>
      <w:proofErr w:type="gramStart"/>
      <w:r>
        <w:t>So</w:t>
      </w:r>
      <w:proofErr w:type="gramEnd"/>
      <w:r>
        <w:t xml:space="preserve"> all of these points you are making do rely on the issue of what really is long distance dispersal- what do you count so I think there needs to be discussion of what you</w:t>
      </w:r>
      <w:r w:rsidR="006700EF">
        <w:t>r findings contribute/mean.  I in general encourage discussions to be organized in the following way: 1) most important finding and a discussion of it, 2) second most important finding and discussion of it and maybe a 3</w:t>
      </w:r>
      <w:r w:rsidR="006700EF" w:rsidRPr="006700EF">
        <w:rPr>
          <w:vertAlign w:val="superscript"/>
        </w:rPr>
        <w:t>rd</w:t>
      </w:r>
      <w:r w:rsidR="006700EF">
        <w:t xml:space="preserve"> if there is one.  Then some caveats or limitations of the study and finally future directions in light of findings.</w:t>
      </w:r>
    </w:p>
    <w:p w14:paraId="53D92871" w14:textId="4CEAD3B5" w:rsidR="006700EF" w:rsidRDefault="006700EF">
      <w:pPr>
        <w:pStyle w:val="CommentText"/>
      </w:pPr>
    </w:p>
  </w:comment>
  <w:comment w:id="81" w:author="St Mary,Colette Marie" w:date="2021-02-21T16:37:00Z" w:initials="SMM">
    <w:p w14:paraId="4AECE53A" w14:textId="49D1BDEB" w:rsidR="00213959" w:rsidRDefault="00213959">
      <w:pPr>
        <w:pStyle w:val="CommentText"/>
      </w:pPr>
      <w:r>
        <w:rPr>
          <w:rStyle w:val="CommentReference"/>
        </w:rPr>
        <w:annotationRef/>
      </w:r>
      <w:r w:rsidR="00801CC7">
        <w:t xml:space="preserve">This sentence confuses me.  What is the point you want me to take </w:t>
      </w:r>
      <w:proofErr w:type="gramStart"/>
      <w:r w:rsidR="00801CC7">
        <w:t>home</w:t>
      </w:r>
      <w:proofErr w:type="gramEnd"/>
    </w:p>
  </w:comment>
  <w:comment w:id="82" w:author="St Mary,Colette Marie" w:date="2021-02-21T16:38:00Z" w:initials="SMM">
    <w:p w14:paraId="7B9321AD" w14:textId="77777777" w:rsidR="00317F7B" w:rsidRDefault="00317F7B">
      <w:pPr>
        <w:pStyle w:val="CommentText"/>
      </w:pPr>
      <w:r>
        <w:rPr>
          <w:rStyle w:val="CommentReference"/>
        </w:rPr>
        <w:annotationRef/>
      </w:r>
      <w:r>
        <w:t xml:space="preserve">This paragraph makes me wonder about the family simulation (which of course I don’t fully </w:t>
      </w:r>
      <w:proofErr w:type="gramStart"/>
      <w:r>
        <w:t>understand)  it</w:t>
      </w:r>
      <w:proofErr w:type="gramEnd"/>
      <w:r>
        <w:t xml:space="preserve"> makes me wonder if it’s worth while to consider other version of how movement works in the family – such as everyone conforms to the slowest, or everyone conforms to the fasted.</w:t>
      </w:r>
    </w:p>
    <w:p w14:paraId="5B1AFBB3" w14:textId="75954C0A" w:rsidR="00317F7B" w:rsidRDefault="00317F7B">
      <w:pPr>
        <w:pStyle w:val="CommentText"/>
      </w:pPr>
    </w:p>
  </w:comment>
  <w:comment w:id="84" w:author="St Mary,Colette Marie" w:date="2021-02-21T16:43:00Z" w:initials="SMM">
    <w:p w14:paraId="7B160E35" w14:textId="45E61E33" w:rsidR="00A43D63" w:rsidRDefault="00A43D63">
      <w:pPr>
        <w:pStyle w:val="CommentText"/>
      </w:pPr>
      <w:r>
        <w:rPr>
          <w:rStyle w:val="CommentReference"/>
        </w:rPr>
        <w:annotationRef/>
      </w:r>
      <w:r>
        <w:t xml:space="preserve">This paragraph is written as if the model does not show enough </w:t>
      </w:r>
      <w:proofErr w:type="gramStart"/>
      <w:r>
        <w:t>LDD</w:t>
      </w:r>
      <w:proofErr w:type="gramEnd"/>
      <w:r>
        <w:t xml:space="preserve"> but you have not </w:t>
      </w:r>
      <w:r w:rsidR="00B4609E">
        <w:t>shown us that’s an issue.  Indeed, you mention other empirical data on this system but do not give us any numbers to evaluate.  I am not convinced that your model is limited in this way and thus the paragraph is a bit odd.</w:t>
      </w:r>
    </w:p>
  </w:comment>
  <w:comment w:id="85" w:author="St Mary,Colette Marie" w:date="2021-02-21T16:40:00Z" w:initials="SMM">
    <w:p w14:paraId="2AA2AA5D" w14:textId="76810458" w:rsidR="00A92F6C" w:rsidRDefault="00A92F6C">
      <w:pPr>
        <w:pStyle w:val="CommentText"/>
      </w:pPr>
      <w:r>
        <w:rPr>
          <w:rStyle w:val="CommentReference"/>
        </w:rPr>
        <w:annotationRef/>
      </w:r>
      <w:r>
        <w:t xml:space="preserve">I think </w:t>
      </w:r>
      <w:r w:rsidR="00947341">
        <w:t>it’s a little unclear for each paragraph what we should take away from the paragraph. Use the first sentence to focus us on your point and then elaborate in the paragraph.</w:t>
      </w:r>
    </w:p>
  </w:comment>
  <w:comment w:id="89" w:author="St Mary,Colette Marie" w:date="2021-02-21T16:46:00Z" w:initials="SMM">
    <w:p w14:paraId="3DF82594" w14:textId="688B06AF" w:rsidR="0077527D" w:rsidRDefault="0077527D">
      <w:pPr>
        <w:pStyle w:val="CommentText"/>
      </w:pPr>
      <w:r>
        <w:rPr>
          <w:rStyle w:val="CommentReference"/>
        </w:rPr>
        <w:annotationRef/>
      </w:r>
      <w:r>
        <w:t xml:space="preserve">Ok here you give </w:t>
      </w:r>
      <w:proofErr w:type="gramStart"/>
      <w:r>
        <w:t>numbers</w:t>
      </w:r>
      <w:proofErr w:type="gramEnd"/>
      <w:r>
        <w:t xml:space="preserve"> but I think this relates to my questions about how you got your distributions in the first place (way up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FD0937" w15:done="0"/>
  <w15:commentEx w15:paraId="1B315278" w15:done="0"/>
  <w15:commentEx w15:paraId="2E220CA2" w15:done="0"/>
  <w15:commentEx w15:paraId="03F705EF" w15:done="0"/>
  <w15:commentEx w15:paraId="3392267D" w15:done="0"/>
  <w15:commentEx w15:paraId="74FD6C81" w15:done="0"/>
  <w15:commentEx w15:paraId="04EEFE4A" w15:done="0"/>
  <w15:commentEx w15:paraId="09A59B4B" w15:done="0"/>
  <w15:commentEx w15:paraId="0139C443" w15:done="0"/>
  <w15:commentEx w15:paraId="51B85BB5" w15:done="0"/>
  <w15:commentEx w15:paraId="153F76AB" w15:done="0"/>
  <w15:commentEx w15:paraId="341897EF" w15:done="0"/>
  <w15:commentEx w15:paraId="7E34B073" w15:done="0"/>
  <w15:commentEx w15:paraId="3AE70C57" w15:done="0"/>
  <w15:commentEx w15:paraId="170484C8" w15:done="0"/>
  <w15:commentEx w15:paraId="302D57FA" w15:done="0"/>
  <w15:commentEx w15:paraId="445C5D82" w15:done="0"/>
  <w15:commentEx w15:paraId="35E5D05A" w15:done="0"/>
  <w15:commentEx w15:paraId="25A16BBE" w15:done="0"/>
  <w15:commentEx w15:paraId="5729C0A0" w15:done="0"/>
  <w15:commentEx w15:paraId="3B16719C" w15:done="0"/>
  <w15:commentEx w15:paraId="5C200B55" w15:done="0"/>
  <w15:commentEx w15:paraId="5D86404F" w15:done="0"/>
  <w15:commentEx w15:paraId="237B9C65" w15:done="0"/>
  <w15:commentEx w15:paraId="387A3565" w15:done="0"/>
  <w15:commentEx w15:paraId="202B8FD5" w15:done="0"/>
  <w15:commentEx w15:paraId="403664BD" w15:done="0"/>
  <w15:commentEx w15:paraId="5E2C941D" w15:done="0"/>
  <w15:commentEx w15:paraId="4305C994" w15:done="0"/>
  <w15:commentEx w15:paraId="44446D95" w15:done="0"/>
  <w15:commentEx w15:paraId="044D4ED9" w15:done="0"/>
  <w15:commentEx w15:paraId="1287B052" w15:done="0"/>
  <w15:commentEx w15:paraId="18CE3397" w15:done="0"/>
  <w15:commentEx w15:paraId="58979AAA" w15:done="0"/>
  <w15:commentEx w15:paraId="7D83E6FE" w15:done="0"/>
  <w15:commentEx w15:paraId="261698D1" w15:done="0"/>
  <w15:commentEx w15:paraId="53D92871" w15:done="0"/>
  <w15:commentEx w15:paraId="4AECE53A" w15:done="0"/>
  <w15:commentEx w15:paraId="5B1AFBB3" w15:done="0"/>
  <w15:commentEx w15:paraId="7B160E35" w15:done="0"/>
  <w15:commentEx w15:paraId="2AA2AA5D" w15:done="0"/>
  <w15:commentEx w15:paraId="3DF82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8D18" w16cex:dateUtc="2021-07-12T13:42:00Z"/>
  <w16cex:commentExtensible w16cex:durableId="249691C7" w16cex:dateUtc="2021-07-12T14:02:00Z"/>
  <w16cex:commentExtensible w16cex:durableId="23DBD849" w16cex:dateUtc="2021-02-20T23:49:00Z"/>
  <w16cex:commentExtensible w16cex:durableId="23DBDA8D" w16cex:dateUtc="2021-02-20T23:59:00Z"/>
  <w16cex:commentExtensible w16cex:durableId="23DBDB04" w16cex:dateUtc="2021-02-21T00:01:00Z"/>
  <w16cex:commentExtensible w16cex:durableId="23DBDB2F" w16cex:dateUtc="2021-02-21T00:02:00Z"/>
  <w16cex:commentExtensible w16cex:durableId="23DBDBB3" w16cex:dateUtc="2021-02-21T00:04:00Z"/>
  <w16cex:commentExtensible w16cex:durableId="23DBDC13" w16cex:dateUtc="2021-02-21T00:05:00Z"/>
  <w16cex:commentExtensible w16cex:durableId="23DBDF3F" w16cex:dateUtc="2021-02-21T00:19:00Z"/>
  <w16cex:commentExtensible w16cex:durableId="23DCE193" w16cex:dateUtc="2021-02-21T18:41:00Z"/>
  <w16cex:commentExtensible w16cex:durableId="23DCE219" w16cex:dateUtc="2021-02-21T18:43:00Z"/>
  <w16cex:commentExtensible w16cex:durableId="23DCE378" w16cex:dateUtc="2021-02-21T18:49:00Z"/>
  <w16cex:commentExtensible w16cex:durableId="23DCE488" w16cex:dateUtc="2021-02-21T18:54:00Z"/>
  <w16cex:commentExtensible w16cex:durableId="23DCE4D1" w16cex:dateUtc="2021-02-21T18:55:00Z"/>
  <w16cex:commentExtensible w16cex:durableId="23DCE6D3" w16cex:dateUtc="2021-02-21T19:04:00Z"/>
  <w16cex:commentExtensible w16cex:durableId="23DCE776" w16cex:dateUtc="2021-02-21T19:06:00Z"/>
  <w16cex:commentExtensible w16cex:durableId="23DCE7C0" w16cex:dateUtc="2021-02-21T19:08:00Z"/>
  <w16cex:commentExtensible w16cex:durableId="23DCE8F4" w16cex:dateUtc="2021-02-21T19:13:00Z"/>
  <w16cex:commentExtensible w16cex:durableId="23DCEA92" w16cex:dateUtc="2021-02-21T19:20:00Z"/>
  <w16cex:commentExtensible w16cex:durableId="23DCEA0C" w16cex:dateUtc="2021-02-21T19:17:00Z"/>
  <w16cex:commentExtensible w16cex:durableId="23DCEB0E" w16cex:dateUtc="2021-02-21T19:22:00Z"/>
  <w16cex:commentExtensible w16cex:durableId="23DCEB5E" w16cex:dateUtc="2021-02-21T19:23:00Z"/>
  <w16cex:commentExtensible w16cex:durableId="23DCEBAF" w16cex:dateUtc="2021-02-21T19:24:00Z"/>
  <w16cex:commentExtensible w16cex:durableId="23DCEC32" w16cex:dateUtc="2021-02-21T19:26:00Z"/>
  <w16cex:commentExtensible w16cex:durableId="23DCECAF" w16cex:dateUtc="2021-02-21T19:29:00Z"/>
  <w16cex:commentExtensible w16cex:durableId="23DCED46" w16cex:dateUtc="2021-02-21T19:31:00Z"/>
  <w16cex:commentExtensible w16cex:durableId="23DCEDED" w16cex:dateUtc="2021-02-21T19:34:00Z"/>
  <w16cex:commentExtensible w16cex:durableId="23DCEE4F" w16cex:dateUtc="2021-02-21T19:35:00Z"/>
  <w16cex:commentExtensible w16cex:durableId="23DD0071" w16cex:dateUtc="2021-02-21T20:53:00Z"/>
  <w16cex:commentExtensible w16cex:durableId="23DD06F3" w16cex:dateUtc="2021-02-21T21:21:00Z"/>
  <w16cex:commentExtensible w16cex:durableId="23DD0755" w16cex:dateUtc="2021-02-21T21:22:00Z"/>
  <w16cex:commentExtensible w16cex:durableId="23DD079B" w16cex:dateUtc="2021-02-21T21:23:00Z"/>
  <w16cex:commentExtensible w16cex:durableId="23DD07C0" w16cex:dateUtc="2021-02-21T21:24:00Z"/>
  <w16cex:commentExtensible w16cex:durableId="23DD0A5A" w16cex:dateUtc="2021-02-21T21:35:00Z"/>
  <w16cex:commentExtensible w16cex:durableId="23DD0C2F" w16cex:dateUtc="2021-02-21T21:43:00Z"/>
  <w16cex:commentExtensible w16cex:durableId="23DD0909" w16cex:dateUtc="2021-02-21T21:30:00Z"/>
  <w16cex:commentExtensible w16cex:durableId="23DD0982" w16cex:dateUtc="2021-02-21T21:32:00Z"/>
  <w16cex:commentExtensible w16cex:durableId="23DD0ADF" w16cex:dateUtc="2021-02-21T21:37:00Z"/>
  <w16cex:commentExtensible w16cex:durableId="23DD0B20" w16cex:dateUtc="2021-02-21T21:38:00Z"/>
  <w16cex:commentExtensible w16cex:durableId="23DD0C46" w16cex:dateUtc="2021-02-21T21:43:00Z"/>
  <w16cex:commentExtensible w16cex:durableId="23DD0B7D" w16cex:dateUtc="2021-02-21T21:40:00Z"/>
  <w16cex:commentExtensible w16cex:durableId="23DD0CE3" w16cex:dateUtc="2021-02-2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FD0937" w16cid:durableId="24968D18"/>
  <w16cid:commentId w16cid:paraId="1B315278" w16cid:durableId="249691C7"/>
  <w16cid:commentId w16cid:paraId="2E220CA2" w16cid:durableId="23DBD849"/>
  <w16cid:commentId w16cid:paraId="03F705EF" w16cid:durableId="23DBDA8D"/>
  <w16cid:commentId w16cid:paraId="3392267D" w16cid:durableId="23DBDB04"/>
  <w16cid:commentId w16cid:paraId="74FD6C81" w16cid:durableId="23DBDB2F"/>
  <w16cid:commentId w16cid:paraId="04EEFE4A" w16cid:durableId="23DBDBB3"/>
  <w16cid:commentId w16cid:paraId="09A59B4B" w16cid:durableId="23DBDC13"/>
  <w16cid:commentId w16cid:paraId="0139C443" w16cid:durableId="23DBDF3F"/>
  <w16cid:commentId w16cid:paraId="51B85BB5" w16cid:durableId="23DCE193"/>
  <w16cid:commentId w16cid:paraId="153F76AB" w16cid:durableId="23DCE219"/>
  <w16cid:commentId w16cid:paraId="341897EF" w16cid:durableId="23DCE378"/>
  <w16cid:commentId w16cid:paraId="7E34B073" w16cid:durableId="23DCE488"/>
  <w16cid:commentId w16cid:paraId="3AE70C57" w16cid:durableId="23DCE4D1"/>
  <w16cid:commentId w16cid:paraId="170484C8" w16cid:durableId="23DCE6D3"/>
  <w16cid:commentId w16cid:paraId="302D57FA" w16cid:durableId="23DCE776"/>
  <w16cid:commentId w16cid:paraId="445C5D82" w16cid:durableId="23DCE7C0"/>
  <w16cid:commentId w16cid:paraId="35E5D05A" w16cid:durableId="23DCE8F4"/>
  <w16cid:commentId w16cid:paraId="25A16BBE" w16cid:durableId="23DCEA92"/>
  <w16cid:commentId w16cid:paraId="5729C0A0" w16cid:durableId="23DCEA0C"/>
  <w16cid:commentId w16cid:paraId="3B16719C" w16cid:durableId="23DCEB0E"/>
  <w16cid:commentId w16cid:paraId="5C200B55" w16cid:durableId="23DCEB5E"/>
  <w16cid:commentId w16cid:paraId="5D86404F" w16cid:durableId="23DCEBAF"/>
  <w16cid:commentId w16cid:paraId="237B9C65" w16cid:durableId="23DCEC32"/>
  <w16cid:commentId w16cid:paraId="387A3565" w16cid:durableId="23DCECAF"/>
  <w16cid:commentId w16cid:paraId="202B8FD5" w16cid:durableId="23DCED46"/>
  <w16cid:commentId w16cid:paraId="403664BD" w16cid:durableId="23DCEDED"/>
  <w16cid:commentId w16cid:paraId="5E2C941D" w16cid:durableId="23DCEE4F"/>
  <w16cid:commentId w16cid:paraId="4305C994" w16cid:durableId="23DD0071"/>
  <w16cid:commentId w16cid:paraId="44446D95" w16cid:durableId="23DD06F3"/>
  <w16cid:commentId w16cid:paraId="044D4ED9" w16cid:durableId="23DD0755"/>
  <w16cid:commentId w16cid:paraId="1287B052" w16cid:durableId="23DD079B"/>
  <w16cid:commentId w16cid:paraId="18CE3397" w16cid:durableId="23DD07C0"/>
  <w16cid:commentId w16cid:paraId="58979AAA" w16cid:durableId="23DD0A5A"/>
  <w16cid:commentId w16cid:paraId="7D83E6FE" w16cid:durableId="23DD0C2F"/>
  <w16cid:commentId w16cid:paraId="261698D1" w16cid:durableId="23DD0909"/>
  <w16cid:commentId w16cid:paraId="53D92871" w16cid:durableId="23DD0982"/>
  <w16cid:commentId w16cid:paraId="4AECE53A" w16cid:durableId="23DD0ADF"/>
  <w16cid:commentId w16cid:paraId="5B1AFBB3" w16cid:durableId="23DD0B20"/>
  <w16cid:commentId w16cid:paraId="7B160E35" w16cid:durableId="23DD0C46"/>
  <w16cid:commentId w16cid:paraId="2AA2AA5D" w16cid:durableId="23DD0B7D"/>
  <w16cid:commentId w16cid:paraId="3DF82594" w16cid:durableId="23DD0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A6C2" w14:textId="77777777" w:rsidR="00644101" w:rsidRDefault="00644101">
      <w:pPr>
        <w:spacing w:after="0" w:line="240" w:lineRule="auto"/>
      </w:pPr>
      <w:r>
        <w:separator/>
      </w:r>
    </w:p>
  </w:endnote>
  <w:endnote w:type="continuationSeparator" w:id="0">
    <w:p w14:paraId="2C561AB3" w14:textId="77777777" w:rsidR="00644101" w:rsidRDefault="0064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F2DF" w14:textId="77777777" w:rsidR="00D87092" w:rsidRDefault="00D87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88146"/>
      <w:docPartObj>
        <w:docPartGallery w:val="Page Numbers (Bottom of Page)"/>
        <w:docPartUnique/>
      </w:docPartObj>
    </w:sdtPr>
    <w:sdtEndPr>
      <w:rPr>
        <w:noProof/>
      </w:rPr>
    </w:sdtEndPr>
    <w:sdtContent>
      <w:p w14:paraId="4DA03040" w14:textId="4D6C7E71" w:rsidR="00D87092" w:rsidRDefault="00D870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11E1F" w14:textId="77777777" w:rsidR="00D87092" w:rsidRDefault="00D87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5BFE9" w14:textId="77777777" w:rsidR="00D87092" w:rsidRDefault="00D8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D4600" w14:textId="77777777" w:rsidR="00644101" w:rsidRDefault="00644101">
      <w:r>
        <w:separator/>
      </w:r>
    </w:p>
  </w:footnote>
  <w:footnote w:type="continuationSeparator" w:id="0">
    <w:p w14:paraId="081ABF21" w14:textId="77777777" w:rsidR="00644101" w:rsidRDefault="00644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1917" w14:textId="77777777" w:rsidR="00D87092" w:rsidRDefault="00D87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DCEF" w14:textId="77777777" w:rsidR="00D87092" w:rsidRDefault="00D87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1418" w14:textId="77777777" w:rsidR="00D87092" w:rsidRDefault="00D87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1A13681"/>
    <w:multiLevelType w:val="hybridMultilevel"/>
    <w:tmpl w:val="5F78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 Rudolph">
    <w15:presenceInfo w15:providerId="None" w15:userId="Javi Rudolph"/>
  </w15:person>
  <w15:person w15:author="St Mary,Colette Marie">
    <w15:presenceInfo w15:providerId="AD" w15:userId="S::stmary@ufl.edu::ff1fdffa-c6ca-420a-93ba-e43f7fe7c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36EB"/>
    <w:rsid w:val="00030349"/>
    <w:rsid w:val="00032876"/>
    <w:rsid w:val="000661BE"/>
    <w:rsid w:val="00080E46"/>
    <w:rsid w:val="000932D8"/>
    <w:rsid w:val="0009491D"/>
    <w:rsid w:val="000A1885"/>
    <w:rsid w:val="000F450D"/>
    <w:rsid w:val="0010125A"/>
    <w:rsid w:val="001404D8"/>
    <w:rsid w:val="001436B8"/>
    <w:rsid w:val="00147B5C"/>
    <w:rsid w:val="001E0739"/>
    <w:rsid w:val="00213959"/>
    <w:rsid w:val="002B0E5A"/>
    <w:rsid w:val="002D087D"/>
    <w:rsid w:val="002D201B"/>
    <w:rsid w:val="002D41C0"/>
    <w:rsid w:val="002D7777"/>
    <w:rsid w:val="002E7D88"/>
    <w:rsid w:val="00317F7B"/>
    <w:rsid w:val="00327C47"/>
    <w:rsid w:val="00335758"/>
    <w:rsid w:val="003402BB"/>
    <w:rsid w:val="00341BEB"/>
    <w:rsid w:val="00344735"/>
    <w:rsid w:val="00350CAD"/>
    <w:rsid w:val="00365C97"/>
    <w:rsid w:val="00382FAB"/>
    <w:rsid w:val="003E4217"/>
    <w:rsid w:val="00435E22"/>
    <w:rsid w:val="00441E6C"/>
    <w:rsid w:val="004A15A0"/>
    <w:rsid w:val="004A5AF1"/>
    <w:rsid w:val="004B5B84"/>
    <w:rsid w:val="004E015B"/>
    <w:rsid w:val="004E29B3"/>
    <w:rsid w:val="004F1E97"/>
    <w:rsid w:val="0054378F"/>
    <w:rsid w:val="00590D07"/>
    <w:rsid w:val="005B31C8"/>
    <w:rsid w:val="005F0E28"/>
    <w:rsid w:val="005F472F"/>
    <w:rsid w:val="00635D54"/>
    <w:rsid w:val="00644101"/>
    <w:rsid w:val="00650A40"/>
    <w:rsid w:val="00656F7D"/>
    <w:rsid w:val="006576B8"/>
    <w:rsid w:val="006700EF"/>
    <w:rsid w:val="00702265"/>
    <w:rsid w:val="007131B5"/>
    <w:rsid w:val="007542B0"/>
    <w:rsid w:val="007669F5"/>
    <w:rsid w:val="0077527D"/>
    <w:rsid w:val="00784D58"/>
    <w:rsid w:val="00796BA6"/>
    <w:rsid w:val="007B47E1"/>
    <w:rsid w:val="007C0D20"/>
    <w:rsid w:val="007E4960"/>
    <w:rsid w:val="007E4E69"/>
    <w:rsid w:val="00801CC7"/>
    <w:rsid w:val="00821DE8"/>
    <w:rsid w:val="00837205"/>
    <w:rsid w:val="00856AD0"/>
    <w:rsid w:val="0088426A"/>
    <w:rsid w:val="008C2EA5"/>
    <w:rsid w:val="008D6863"/>
    <w:rsid w:val="009121D2"/>
    <w:rsid w:val="0093216C"/>
    <w:rsid w:val="00946C16"/>
    <w:rsid w:val="00947341"/>
    <w:rsid w:val="0096491A"/>
    <w:rsid w:val="00971008"/>
    <w:rsid w:val="009859EA"/>
    <w:rsid w:val="00993476"/>
    <w:rsid w:val="009F0E74"/>
    <w:rsid w:val="00A20755"/>
    <w:rsid w:val="00A27546"/>
    <w:rsid w:val="00A43D63"/>
    <w:rsid w:val="00A5728F"/>
    <w:rsid w:val="00A62AFF"/>
    <w:rsid w:val="00A652AE"/>
    <w:rsid w:val="00A91815"/>
    <w:rsid w:val="00A92F6C"/>
    <w:rsid w:val="00B22268"/>
    <w:rsid w:val="00B27B58"/>
    <w:rsid w:val="00B317E9"/>
    <w:rsid w:val="00B359AC"/>
    <w:rsid w:val="00B4609E"/>
    <w:rsid w:val="00B5191A"/>
    <w:rsid w:val="00B54C24"/>
    <w:rsid w:val="00B60730"/>
    <w:rsid w:val="00B75C3F"/>
    <w:rsid w:val="00B823EE"/>
    <w:rsid w:val="00B86B75"/>
    <w:rsid w:val="00BA0F51"/>
    <w:rsid w:val="00BC48D5"/>
    <w:rsid w:val="00BD5189"/>
    <w:rsid w:val="00BE076E"/>
    <w:rsid w:val="00C124B7"/>
    <w:rsid w:val="00C36279"/>
    <w:rsid w:val="00C369F6"/>
    <w:rsid w:val="00D02F0E"/>
    <w:rsid w:val="00D535BB"/>
    <w:rsid w:val="00D544BC"/>
    <w:rsid w:val="00D633D5"/>
    <w:rsid w:val="00D87092"/>
    <w:rsid w:val="00D96623"/>
    <w:rsid w:val="00D979BC"/>
    <w:rsid w:val="00DF63C8"/>
    <w:rsid w:val="00E15C6C"/>
    <w:rsid w:val="00E315A3"/>
    <w:rsid w:val="00E567BA"/>
    <w:rsid w:val="00E64F61"/>
    <w:rsid w:val="00EA3CDF"/>
    <w:rsid w:val="00EB32F0"/>
    <w:rsid w:val="00EE089E"/>
    <w:rsid w:val="00EE653D"/>
    <w:rsid w:val="00F60CA1"/>
    <w:rsid w:val="00F67F3D"/>
    <w:rsid w:val="00F83C0B"/>
    <w:rsid w:val="00F87BA4"/>
    <w:rsid w:val="00FA54F5"/>
    <w:rsid w:val="00FD7F95"/>
    <w:rsid w:val="00FF2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388"/>
  <w15:docId w15:val="{71A664B1-5573-474C-AA17-6A6D4648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 w:type="paragraph" w:styleId="Header">
    <w:name w:val="header"/>
    <w:basedOn w:val="Normal"/>
    <w:link w:val="HeaderChar"/>
    <w:unhideWhenUsed/>
    <w:rsid w:val="00837205"/>
    <w:pPr>
      <w:tabs>
        <w:tab w:val="center" w:pos="4680"/>
        <w:tab w:val="right" w:pos="9360"/>
      </w:tabs>
      <w:spacing w:after="0" w:line="240" w:lineRule="auto"/>
    </w:pPr>
  </w:style>
  <w:style w:type="character" w:customStyle="1" w:styleId="HeaderChar">
    <w:name w:val="Header Char"/>
    <w:basedOn w:val="DefaultParagraphFont"/>
    <w:link w:val="Header"/>
    <w:rsid w:val="00837205"/>
  </w:style>
  <w:style w:type="paragraph" w:styleId="Footer">
    <w:name w:val="footer"/>
    <w:basedOn w:val="Normal"/>
    <w:link w:val="FooterChar"/>
    <w:uiPriority w:val="99"/>
    <w:unhideWhenUsed/>
    <w:rsid w:val="0083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05"/>
  </w:style>
  <w:style w:type="character" w:styleId="CommentReference">
    <w:name w:val="annotation reference"/>
    <w:basedOn w:val="DefaultParagraphFont"/>
    <w:semiHidden/>
    <w:unhideWhenUsed/>
    <w:rsid w:val="00F60CA1"/>
    <w:rPr>
      <w:sz w:val="16"/>
      <w:szCs w:val="16"/>
    </w:rPr>
  </w:style>
  <w:style w:type="paragraph" w:styleId="CommentText">
    <w:name w:val="annotation text"/>
    <w:basedOn w:val="Normal"/>
    <w:link w:val="CommentTextChar"/>
    <w:semiHidden/>
    <w:unhideWhenUsed/>
    <w:rsid w:val="00F60CA1"/>
    <w:pPr>
      <w:spacing w:line="240" w:lineRule="auto"/>
    </w:pPr>
    <w:rPr>
      <w:sz w:val="20"/>
      <w:szCs w:val="20"/>
    </w:rPr>
  </w:style>
  <w:style w:type="character" w:customStyle="1" w:styleId="CommentTextChar">
    <w:name w:val="Comment Text Char"/>
    <w:basedOn w:val="DefaultParagraphFont"/>
    <w:link w:val="CommentText"/>
    <w:semiHidden/>
    <w:rsid w:val="00F60CA1"/>
    <w:rPr>
      <w:sz w:val="20"/>
      <w:szCs w:val="20"/>
    </w:rPr>
  </w:style>
  <w:style w:type="paragraph" w:styleId="CommentSubject">
    <w:name w:val="annotation subject"/>
    <w:basedOn w:val="CommentText"/>
    <w:next w:val="CommentText"/>
    <w:link w:val="CommentSubjectChar"/>
    <w:semiHidden/>
    <w:unhideWhenUsed/>
    <w:rsid w:val="00F60CA1"/>
    <w:rPr>
      <w:b/>
      <w:bCs/>
    </w:rPr>
  </w:style>
  <w:style w:type="character" w:customStyle="1" w:styleId="CommentSubjectChar">
    <w:name w:val="Comment Subject Char"/>
    <w:basedOn w:val="CommentTextChar"/>
    <w:link w:val="CommentSubject"/>
    <w:semiHidden/>
    <w:rsid w:val="00F60C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4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s40462-016-0080-y" TargetMode="External"/><Relationship Id="rId18" Type="http://schemas.openxmlformats.org/officeDocument/2006/relationships/hyperlink" Target="https://doi.org/10.1111/j.1469-185X.2012.00250.x" TargetMode="External"/><Relationship Id="rId26" Type="http://schemas.openxmlformats.org/officeDocument/2006/relationships/hyperlink" Target="https://www.jstor.org/stable/3451006" TargetMode="External"/><Relationship Id="rId39" Type="http://schemas.openxmlformats.org/officeDocument/2006/relationships/hyperlink" Target="https://doi.org/10.1111/j.1469-8137.2010.03402.x" TargetMode="External"/><Relationship Id="rId21" Type="http://schemas.openxmlformats.org/officeDocument/2006/relationships/hyperlink" Target="https://doi.org/10.1111/1365-2745.12685" TargetMode="External"/><Relationship Id="rId34" Type="http://schemas.openxmlformats.org/officeDocument/2006/relationships/hyperlink" Target="https://doi.org/10.1890/07-1216.1" TargetMode="External"/><Relationship Id="rId42" Type="http://schemas.openxmlformats.org/officeDocument/2006/relationships/hyperlink" Target="https://doi.org/10.1016/j.tree.2012.05.001"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8/rspb.2010.0018" TargetMode="External"/><Relationship Id="rId20" Type="http://schemas.openxmlformats.org/officeDocument/2006/relationships/hyperlink" Target="https://doi.org/10.1111/ecog.01357" TargetMode="External"/><Relationship Id="rId29" Type="http://schemas.openxmlformats.org/officeDocument/2006/relationships/hyperlink" Target="https://doi.org/10.1126/science.1111479" TargetMode="External"/><Relationship Id="rId41" Type="http://schemas.openxmlformats.org/officeDocument/2006/relationships/hyperlink" Target="https://doi.org/10.1111/j.1365-2745.2007.01341.x" TargetMode="External"/><Relationship Id="rId54" Type="http://schemas.openxmlformats.org/officeDocument/2006/relationships/image" Target="media/image1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j.1744-7429.2010.00710.x" TargetMode="External"/><Relationship Id="rId32" Type="http://schemas.openxmlformats.org/officeDocument/2006/relationships/hyperlink" Target="https://doi.org/10.1016/S0169-5347(00)01874-7" TargetMode="External"/><Relationship Id="rId37" Type="http://schemas.openxmlformats.org/officeDocument/2006/relationships/hyperlink" Target="https://doi.org/10.1093/aobpla/plz042" TargetMode="External"/><Relationship Id="rId40" Type="http://schemas.openxmlformats.org/officeDocument/2006/relationships/hyperlink" Target="https://doi.org/10.1016/j.tree.2011.11.014"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tree.2011.01.009" TargetMode="External"/><Relationship Id="rId23" Type="http://schemas.openxmlformats.org/officeDocument/2006/relationships/hyperlink" Target="https://doi.org/10.1016/j.tree.2016.06.009" TargetMode="External"/><Relationship Id="rId28" Type="http://schemas.openxmlformats.org/officeDocument/2006/relationships/hyperlink" Target="https://doi.org/10.1111/1365-2745.12690" TargetMode="External"/><Relationship Id="rId36" Type="http://schemas.openxmlformats.org/officeDocument/2006/relationships/hyperlink" Target="https://doi.org/10.1111/rec.12623" TargetMode="External"/><Relationship Id="rId49" Type="http://schemas.openxmlformats.org/officeDocument/2006/relationships/image" Target="media/image6.png"/><Relationship Id="rId57" Type="http://schemas.openxmlformats.org/officeDocument/2006/relationships/header" Target="header2.xml"/><Relationship Id="rId61"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www.jstatsoft.org/v64/i04/" TargetMode="External"/><Relationship Id="rId31" Type="http://schemas.openxmlformats.org/officeDocument/2006/relationships/hyperlink" Target="https://doi.org/10.1890/0012-9658(2006)87%5B1489:TEOPDA%5D2.0.CO;2" TargetMode="External"/><Relationship Id="rId44" Type="http://schemas.openxmlformats.org/officeDocument/2006/relationships/image" Target="media/image1.png"/><Relationship Id="rId52" Type="http://schemas.openxmlformats.org/officeDocument/2006/relationships/image" Target="media/image9.png"/><Relationship Id="rId60"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890/02-8011" TargetMode="External"/><Relationship Id="rId22" Type="http://schemas.openxmlformats.org/officeDocument/2006/relationships/hyperlink" Target="https://doi.org/10.18637/jss.v072.i08" TargetMode="External"/><Relationship Id="rId27" Type="http://schemas.openxmlformats.org/officeDocument/2006/relationships/hyperlink" Target="https://doi.org/10.1002/ece3.3113" TargetMode="External"/><Relationship Id="rId30" Type="http://schemas.openxmlformats.org/officeDocument/2006/relationships/hyperlink" Target="https://doi.org/10.1111/j.1365-2745.2008.01401.x" TargetMode="External"/><Relationship Id="rId35" Type="http://schemas.openxmlformats.org/officeDocument/2006/relationships/hyperlink" Target="https://www.R-project.org/" TargetMode="External"/><Relationship Id="rId43" Type="http://schemas.openxmlformats.org/officeDocument/2006/relationships/hyperlink" Target="https://doi.org/10.1111/brv.12377" TargetMode="External"/><Relationship Id="rId48" Type="http://schemas.openxmlformats.org/officeDocument/2006/relationships/image" Target="media/image5.png"/><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doi.org/10.1111/j.1461-0248.2011.01662.x" TargetMode="External"/><Relationship Id="rId17" Type="http://schemas.openxmlformats.org/officeDocument/2006/relationships/hyperlink" Target="https://doi.org/10.1086/343878" TargetMode="External"/><Relationship Id="rId25" Type="http://schemas.openxmlformats.org/officeDocument/2006/relationships/hyperlink" Target="https://doi.org/10.1890/08-1332.1" TargetMode="External"/><Relationship Id="rId33" Type="http://schemas.openxmlformats.org/officeDocument/2006/relationships/hyperlink" Target="https://doi.org/10.1111/ecog.02191" TargetMode="External"/><Relationship Id="rId38" Type="http://schemas.openxmlformats.org/officeDocument/2006/relationships/hyperlink" Target="https://doi.org/10.1890/0012-9658(2006)87%5B3160:IABISD%5D2.0.CO;2" TargetMode="External"/><Relationship Id="rId46" Type="http://schemas.openxmlformats.org/officeDocument/2006/relationships/image" Target="media/image3.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1DDB-9602-4712-8D03-BE29EB5F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16000</Words>
  <Characters>91206</Characters>
  <Application>Microsoft Office Word</Application>
  <DocSecurity>0</DocSecurity>
  <Lines>760</Lines>
  <Paragraphs>213</Paragraphs>
  <ScaleCrop>false</ScaleCrop>
  <HeadingPairs>
    <vt:vector size="2" baseType="variant">
      <vt:variant>
        <vt:lpstr>Title</vt:lpstr>
      </vt:variant>
      <vt:variant>
        <vt:i4>1</vt:i4>
      </vt:variant>
    </vt:vector>
  </HeadingPairs>
  <TitlesOfParts>
    <vt:vector size="1" baseType="lpstr">
      <vt:lpstr>Individual Variation in Animal Movement and Effects on Seed Dispersal Distance</vt:lpstr>
    </vt:vector>
  </TitlesOfParts>
  <Company/>
  <LinksUpToDate>false</LinksUpToDate>
  <CharactersWithSpaces>106993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Javi Rudolph</dc:creator>
  <cp:keywords/>
  <cp:lastModifiedBy>Javi Rudolph</cp:lastModifiedBy>
  <cp:revision>12</cp:revision>
  <dcterms:created xsi:type="dcterms:W3CDTF">2021-07-06T14:17:00Z</dcterms:created>
  <dcterms:modified xsi:type="dcterms:W3CDTF">2021-08-12T20:53:00Z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vt:lpwstr>
  </property>
  <property fmtid="{D5CDD505-2E9C-101B-9397-08002B2CF9AE}" pid="3" name="bibliography">
    <vt:lpwstr>mybibfile.bib</vt:lpwstr>
  </property>
  <property fmtid="{D5CDD505-2E9C-101B-9397-08002B2CF9AE}" pid="4" name="output">
    <vt:lpwstr/>
  </property>
  <property fmtid="{D5CDD505-2E9C-101B-9397-08002B2CF9AE}" pid="5" name="ZOTERO_PREF_1">
    <vt:lpwstr>&lt;data data-version="3" zotero-version="5.0.96.2"&gt;&lt;session id="brxZbiIM"/&gt;&lt;style id="http://www.zotero.org/styles/ecology-letters" hasBibliography="1" bibliographyStyleHasBeenSet="0"/&gt;&lt;prefs&gt;&lt;pref name="fieldType" value="Field"/&gt;&lt;/prefs&gt;&lt;/data&gt;</vt:lpwstr>
  </property>
</Properties>
</file>